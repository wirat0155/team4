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8413" w14:textId="77777777" w:rsidR="0024656D" w:rsidRDefault="0024656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Quality Plan - Form SUMQ</w:t>
      </w:r>
    </w:p>
    <w:p w14:paraId="4AF4B547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639445FE" w14:textId="77777777" w:rsidTr="7C44B389">
        <w:trPr>
          <w:cantSplit/>
        </w:trPr>
        <w:tc>
          <w:tcPr>
            <w:tcW w:w="1584" w:type="dxa"/>
          </w:tcPr>
          <w:p w14:paraId="28DB3FAF" w14:textId="77777777" w:rsidR="0024656D" w:rsidRDefault="0024656D">
            <w:r>
              <w:t>Name</w:t>
            </w:r>
          </w:p>
        </w:tc>
        <w:tc>
          <w:tcPr>
            <w:tcW w:w="4248" w:type="dxa"/>
          </w:tcPr>
          <w:p w14:paraId="44659E9E" w14:textId="46C461F9" w:rsidR="0024656D" w:rsidRDefault="374FBA85">
            <w:proofErr w:type="spellStart"/>
            <w:r>
              <w:t>นางสาว</w:t>
            </w:r>
            <w:proofErr w:type="spellEnd"/>
            <w:r w:rsidR="00E55E71">
              <w:rPr>
                <w:rFonts w:cstheme="minorBidi" w:hint="cs"/>
                <w:szCs w:val="25"/>
                <w:cs/>
                <w:lang w:bidi="th-TH"/>
              </w:rPr>
              <w:t xml:space="preserve">วรรัตน์ </w:t>
            </w:r>
            <w:proofErr w:type="gramStart"/>
            <w:r w:rsidR="00E55E71">
              <w:rPr>
                <w:rFonts w:cstheme="minorBidi" w:hint="cs"/>
                <w:szCs w:val="25"/>
                <w:cs/>
                <w:lang w:bidi="th-TH"/>
              </w:rPr>
              <w:t xml:space="preserve">กะเสริม </w:t>
            </w:r>
            <w:ins w:id="0" w:author="Worarat Kaserm">
              <w:r w:rsidR="00E55E71">
                <w:rPr>
                  <w:rFonts w:cstheme="minorBidi"/>
                  <w:szCs w:val="25"/>
                  <w:lang w:bidi="th-TH"/>
                </w:rPr>
                <w:t>,</w:t>
              </w:r>
              <w:proofErr w:type="gramEnd"/>
              <w:r w:rsidR="00E55E71">
                <w:rPr>
                  <w:rFonts w:cstheme="minorBidi"/>
                  <w:szCs w:val="25"/>
                  <w:lang w:bidi="th-TH"/>
                </w:rPr>
                <w:t xml:space="preserve"> </w:t>
              </w:r>
            </w:ins>
            <w:r>
              <w:t>(QM)</w:t>
            </w:r>
          </w:p>
          <w:p w14:paraId="7E26DCB6" w14:textId="46F14AC3" w:rsidR="0024656D" w:rsidRDefault="374FBA85">
            <w:proofErr w:type="spellStart"/>
            <w:r>
              <w:t>นาย</w:t>
            </w:r>
            <w:proofErr w:type="spellEnd"/>
            <w:r w:rsidR="00E55E71" w:rsidRPr="00E55E71">
              <w:rPr>
                <w:rFonts w:cs="Cordia New" w:hint="cs"/>
                <w:szCs w:val="25"/>
                <w:cs/>
                <w:lang w:bidi="th-TH"/>
              </w:rPr>
              <w:t>ณัฐนันท์</w:t>
            </w:r>
            <w:r w:rsidR="00E55E71" w:rsidRPr="00E55E71">
              <w:rPr>
                <w:rFonts w:cs="Cordia New"/>
                <w:szCs w:val="25"/>
                <w:cs/>
                <w:lang w:bidi="th-TH"/>
              </w:rPr>
              <w:t xml:space="preserve"> </w:t>
            </w:r>
            <w:r w:rsidR="00E55E71" w:rsidRPr="00E55E71">
              <w:rPr>
                <w:rFonts w:cs="Cordia New" w:hint="cs"/>
                <w:szCs w:val="25"/>
                <w:cs/>
                <w:lang w:bidi="th-TH"/>
              </w:rPr>
              <w:t>อมรเลิศวิทย์</w:t>
            </w:r>
            <w:r>
              <w:t xml:space="preserve"> (QA)</w:t>
            </w:r>
          </w:p>
        </w:tc>
        <w:tc>
          <w:tcPr>
            <w:tcW w:w="1656" w:type="dxa"/>
          </w:tcPr>
          <w:p w14:paraId="33EE1E8A" w14:textId="77777777" w:rsidR="0024656D" w:rsidRDefault="0024656D">
            <w:r>
              <w:t>Date</w:t>
            </w:r>
          </w:p>
        </w:tc>
        <w:tc>
          <w:tcPr>
            <w:tcW w:w="1440" w:type="dxa"/>
          </w:tcPr>
          <w:p w14:paraId="511667AD" w14:textId="3D49B491" w:rsidR="0024656D" w:rsidRDefault="23CEF94F">
            <w:r>
              <w:t>27 ม.ค.</w:t>
            </w:r>
            <w:ins w:id="1" w:author="Worarat Kaserm">
              <w:r w:rsidR="00E55E71">
                <w:t>8</w:t>
              </w:r>
              <w:r w:rsidR="5E048AD2">
                <w:t xml:space="preserve"> </w:t>
              </w:r>
              <w:r w:rsidR="00E55E71">
                <w:rPr>
                  <w:rFonts w:cstheme="minorBidi" w:hint="cs"/>
                  <w:szCs w:val="25"/>
                  <w:cs/>
                  <w:lang w:bidi="th-TH"/>
                </w:rPr>
                <w:t>พ</w:t>
              </w:r>
              <w:r w:rsidR="5E048AD2">
                <w:t>.</w:t>
              </w:r>
              <w:r w:rsidR="00E55E71">
                <w:rPr>
                  <w:rFonts w:cs="Angsana New" w:hint="cs"/>
                  <w:szCs w:val="25"/>
                  <w:cs/>
                  <w:lang w:bidi="th-TH"/>
                </w:rPr>
                <w:t>ย</w:t>
              </w:r>
              <w:r w:rsidR="5E048AD2">
                <w:t>.</w:t>
              </w:r>
            </w:ins>
            <w:r w:rsidR="5E048AD2">
              <w:t xml:space="preserve"> 2564</w:t>
            </w:r>
          </w:p>
        </w:tc>
      </w:tr>
      <w:tr w:rsidR="0024656D" w14:paraId="7BEC0896" w14:textId="77777777" w:rsidTr="7C44B389">
        <w:trPr>
          <w:cantSplit/>
        </w:trPr>
        <w:tc>
          <w:tcPr>
            <w:tcW w:w="1584" w:type="dxa"/>
          </w:tcPr>
          <w:p w14:paraId="4A4DFB90" w14:textId="77777777"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2CB8986F" w14:textId="6C00C886" w:rsidR="0024656D" w:rsidRDefault="39504FBB">
            <w:r>
              <w:t>4</w:t>
            </w:r>
          </w:p>
        </w:tc>
        <w:tc>
          <w:tcPr>
            <w:tcW w:w="1656" w:type="dxa"/>
          </w:tcPr>
          <w:p w14:paraId="40BC9AFD" w14:textId="77777777"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E92AC63" w14:textId="18EC1D12" w:rsidR="0024656D" w:rsidRDefault="00449545">
            <w:proofErr w:type="spellStart"/>
            <w:r>
              <w:t>อ.อภิสิทธิ์</w:t>
            </w:r>
            <w:proofErr w:type="spellEnd"/>
            <w:r>
              <w:t xml:space="preserve"> </w:t>
            </w:r>
            <w:proofErr w:type="spellStart"/>
            <w:r>
              <w:t>เเสงใส</w:t>
            </w:r>
            <w:proofErr w:type="spellEnd"/>
          </w:p>
        </w:tc>
      </w:tr>
      <w:tr w:rsidR="0024656D" w14:paraId="2F70F4C4" w14:textId="77777777" w:rsidTr="7C44B389">
        <w:trPr>
          <w:cantSplit/>
        </w:trPr>
        <w:tc>
          <w:tcPr>
            <w:tcW w:w="1584" w:type="dxa"/>
          </w:tcPr>
          <w:p w14:paraId="29124C4B" w14:textId="77777777"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3E059F01" w14:textId="4852DF2A" w:rsidR="0024656D" w:rsidRDefault="4B55BCB2">
            <w:r>
              <w:t>System</w:t>
            </w:r>
          </w:p>
        </w:tc>
        <w:tc>
          <w:tcPr>
            <w:tcW w:w="1656" w:type="dxa"/>
          </w:tcPr>
          <w:p w14:paraId="78B1C752" w14:textId="77777777"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7388C73" w14:textId="7301A464" w:rsidR="0024656D" w:rsidRDefault="23CEF94F">
            <w:pPr>
              <w:jc w:val="center"/>
            </w:pPr>
            <w:r>
              <w:t>3</w:t>
            </w:r>
            <w:ins w:id="2" w:author="Worarat Kaserm">
              <w:r w:rsidR="00E55E71">
                <w:rPr>
                  <w:rFonts w:cstheme="minorBidi"/>
                  <w:szCs w:val="25"/>
                  <w:lang w:bidi="th-TH"/>
                </w:rPr>
                <w:t>2</w:t>
              </w:r>
            </w:ins>
          </w:p>
        </w:tc>
      </w:tr>
    </w:tbl>
    <w:p w14:paraId="1B6AC6A4" w14:textId="77777777" w:rsidR="0024656D" w:rsidRDefault="0024656D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328"/>
        <w:gridCol w:w="1627"/>
        <w:gridCol w:w="288"/>
        <w:gridCol w:w="1685"/>
      </w:tblGrid>
      <w:tr w:rsidR="0024656D" w14:paraId="32A8872A" w14:textId="77777777" w:rsidTr="00062136">
        <w:trPr>
          <w:cantSplit/>
        </w:trPr>
        <w:tc>
          <w:tcPr>
            <w:tcW w:w="5328" w:type="dxa"/>
          </w:tcPr>
          <w:p w14:paraId="6A534756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Summary Rates</w:t>
            </w:r>
          </w:p>
        </w:tc>
        <w:tc>
          <w:tcPr>
            <w:tcW w:w="1627" w:type="dxa"/>
          </w:tcPr>
          <w:p w14:paraId="17E48C34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35E37830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7286A659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647947E1" w14:textId="77777777" w:rsidTr="00062136">
        <w:trPr>
          <w:cantSplit/>
        </w:trPr>
        <w:tc>
          <w:tcPr>
            <w:tcW w:w="5328" w:type="dxa"/>
          </w:tcPr>
          <w:p w14:paraId="06562037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LOC/hour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11E9C2C" w14:textId="2C683295" w:rsidR="0024656D" w:rsidRDefault="51BF4450">
            <w:pPr>
              <w:jc w:val="right"/>
            </w:pPr>
            <w:r>
              <w:t>&gt;200</w:t>
            </w:r>
          </w:p>
        </w:tc>
        <w:tc>
          <w:tcPr>
            <w:tcW w:w="288" w:type="dxa"/>
          </w:tcPr>
          <w:p w14:paraId="7E5A14A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0D8491A" w14:textId="4625993E" w:rsidR="0024656D" w:rsidRDefault="374FBA85">
            <w:pPr>
              <w:jc w:val="right"/>
            </w:pPr>
            <w:r>
              <w:t>14243/318=44.79</w:t>
            </w:r>
            <w:ins w:id="3" w:author="Worarat Kaserm">
              <w:r w:rsidR="00351FC6">
                <w:rPr>
                  <w:rFonts w:cs="Angsana New"/>
                  <w:szCs w:val="25"/>
                  <w:lang w:bidi="th-TH"/>
                </w:rPr>
                <w:t>13187</w:t>
              </w:r>
              <w:r w:rsidR="5CEBAE9E">
                <w:t>/2</w:t>
              </w:r>
              <w:r w:rsidR="0001701F">
                <w:t>88.5</w:t>
              </w:r>
              <w:r w:rsidR="5CEBAE9E">
                <w:t xml:space="preserve"> =</w:t>
              </w:r>
              <w:r w:rsidR="00351FC6">
                <w:t>45.09</w:t>
              </w:r>
              <w:r w:rsidR="5CEBAE9E">
                <w:t xml:space="preserve"> </w:t>
              </w:r>
            </w:ins>
          </w:p>
        </w:tc>
      </w:tr>
      <w:tr w:rsidR="0024656D" w14:paraId="75905418" w14:textId="77777777" w:rsidTr="00062136">
        <w:trPr>
          <w:cantSplit/>
        </w:trPr>
        <w:tc>
          <w:tcPr>
            <w:tcW w:w="5328" w:type="dxa"/>
          </w:tcPr>
          <w:p w14:paraId="1BC76FFC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Reuse (% of total LOC)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D1FE9F1" w14:textId="4BF90E8E" w:rsidR="0024656D" w:rsidRDefault="374FBA85" w:rsidP="374F9D56">
            <w:pPr>
              <w:jc w:val="right"/>
            </w:pPr>
            <w:r>
              <w:t>&gt;5.0%</w:t>
            </w:r>
          </w:p>
        </w:tc>
        <w:tc>
          <w:tcPr>
            <w:tcW w:w="288" w:type="dxa"/>
          </w:tcPr>
          <w:p w14:paraId="5C5EA2C2" w14:textId="0CE94402" w:rsidR="0024656D" w:rsidRDefault="374FBA85" w:rsidP="374F9D56">
            <w:r>
              <w:t xml:space="preserve"> 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3596CF02" w14:textId="226AD8BF" w:rsidR="0024656D" w:rsidRDefault="374FBA85" w:rsidP="374F9D56">
            <w:pPr>
              <w:jc w:val="right"/>
            </w:pPr>
            <w:r>
              <w:t>307/100=3.07</w:t>
            </w:r>
          </w:p>
        </w:tc>
      </w:tr>
      <w:tr w:rsidR="0024656D" w14:paraId="45769847" w14:textId="77777777" w:rsidTr="00062136">
        <w:trPr>
          <w:cantSplit/>
        </w:trPr>
        <w:tc>
          <w:tcPr>
            <w:tcW w:w="5328" w:type="dxa"/>
          </w:tcPr>
          <w:p w14:paraId="3CF70ACA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New Reuse (% of N&amp;C LOC)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6C65BAC7" w14:textId="252A84C6" w:rsidR="0024656D" w:rsidRDefault="374FBA85" w:rsidP="374F9D56">
            <w:pPr>
              <w:jc w:val="right"/>
            </w:pPr>
            <w:r>
              <w:t>&gt;3.0%</w:t>
            </w:r>
          </w:p>
        </w:tc>
        <w:tc>
          <w:tcPr>
            <w:tcW w:w="288" w:type="dxa"/>
          </w:tcPr>
          <w:p w14:paraId="15BB4481" w14:textId="77777777" w:rsidR="0024656D" w:rsidRDefault="0024656D" w:rsidP="374F9D56"/>
        </w:tc>
        <w:tc>
          <w:tcPr>
            <w:tcW w:w="1685" w:type="dxa"/>
            <w:tcBorders>
              <w:bottom w:val="single" w:sz="6" w:space="0" w:color="auto"/>
            </w:tcBorders>
          </w:tcPr>
          <w:p w14:paraId="4C3FC508" w14:textId="5D806A05" w:rsidR="0024656D" w:rsidRDefault="374FBA85" w:rsidP="374F9D56">
            <w:pPr>
              <w:jc w:val="right"/>
            </w:pPr>
            <w:r>
              <w:t>307/100=3.07</w:t>
            </w:r>
          </w:p>
        </w:tc>
      </w:tr>
      <w:tr w:rsidR="0024656D" w14:paraId="59B00E87" w14:textId="77777777" w:rsidTr="00062136">
        <w:trPr>
          <w:cantSplit/>
        </w:trPr>
        <w:tc>
          <w:tcPr>
            <w:tcW w:w="5328" w:type="dxa"/>
          </w:tcPr>
          <w:p w14:paraId="71BCA37F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Percent Defect Free (PDF)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6CD938D1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465A987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2B2586C5" w14:textId="77777777" w:rsidR="0024656D" w:rsidRDefault="0024656D">
            <w:pPr>
              <w:jc w:val="right"/>
            </w:pPr>
          </w:p>
        </w:tc>
      </w:tr>
      <w:tr w:rsidR="0024656D" w14:paraId="71DEA9E1" w14:textId="77777777" w:rsidTr="00062136">
        <w:trPr>
          <w:cantSplit/>
        </w:trPr>
        <w:tc>
          <w:tcPr>
            <w:tcW w:w="5328" w:type="dxa"/>
          </w:tcPr>
          <w:p w14:paraId="522A3E83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In compile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9AD0FE4" w14:textId="4DE6884F" w:rsidR="0024656D" w:rsidRDefault="3048E86E">
            <w:pPr>
              <w:jc w:val="right"/>
            </w:pPr>
            <w:r>
              <w:t>&gt;10%</w:t>
            </w:r>
          </w:p>
        </w:tc>
        <w:tc>
          <w:tcPr>
            <w:tcW w:w="288" w:type="dxa"/>
          </w:tcPr>
          <w:p w14:paraId="3F4771AC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32E0B724" w14:textId="65E27E40" w:rsidR="0024656D" w:rsidRDefault="374FBA85">
            <w:pPr>
              <w:jc w:val="right"/>
            </w:pPr>
            <w:r>
              <w:t>4</w:t>
            </w:r>
            <w:ins w:id="4" w:author="Worarat Kaserm">
              <w:r w:rsidR="00FC1465">
                <w:t>3</w:t>
              </w:r>
            </w:ins>
            <w:r w:rsidR="0DF32703">
              <w:t>.</w:t>
            </w:r>
            <w:r w:rsidR="00FC1465">
              <w:t>2</w:t>
            </w:r>
            <w:r w:rsidR="0DF32703">
              <w:t>%</w:t>
            </w:r>
          </w:p>
        </w:tc>
      </w:tr>
      <w:tr w:rsidR="0024656D" w14:paraId="171335E9" w14:textId="77777777" w:rsidTr="00062136">
        <w:trPr>
          <w:cantSplit/>
        </w:trPr>
        <w:tc>
          <w:tcPr>
            <w:tcW w:w="5328" w:type="dxa"/>
          </w:tcPr>
          <w:p w14:paraId="39607F24" w14:textId="77777777" w:rsidR="0024656D" w:rsidRDefault="0024656D">
            <w:r>
              <w:t xml:space="preserve">  In build and integration 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45FA6524" w14:textId="3D8E96AB" w:rsidR="0024656D" w:rsidRDefault="6C6E572F">
            <w:pPr>
              <w:jc w:val="right"/>
            </w:pPr>
            <w:r>
              <w:t>&gt;70%</w:t>
            </w:r>
          </w:p>
        </w:tc>
        <w:tc>
          <w:tcPr>
            <w:tcW w:w="288" w:type="dxa"/>
          </w:tcPr>
          <w:p w14:paraId="3206E07C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CDEB6AF" w14:textId="1BEF0ED1" w:rsidR="0024656D" w:rsidRDefault="374FBA85">
            <w:pPr>
              <w:jc w:val="right"/>
            </w:pPr>
            <w:r>
              <w:t>52.17%</w:t>
            </w:r>
            <w:ins w:id="5" w:author="Worarat Kaserm">
              <w:r w:rsidR="00FC1465">
                <w:t>67</w:t>
              </w:r>
              <w:r w:rsidR="5CE4776D">
                <w:t>.</w:t>
              </w:r>
              <w:r w:rsidR="00FC1465">
                <w:t>23</w:t>
              </w:r>
              <w:r w:rsidR="5CE4776D">
                <w:t>%</w:t>
              </w:r>
            </w:ins>
          </w:p>
        </w:tc>
      </w:tr>
      <w:tr w:rsidR="0024656D" w14:paraId="5BD581FA" w14:textId="77777777" w:rsidTr="00062136">
        <w:trPr>
          <w:cantSplit/>
        </w:trPr>
        <w:tc>
          <w:tcPr>
            <w:tcW w:w="5328" w:type="dxa"/>
          </w:tcPr>
          <w:p w14:paraId="01C804DE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Defect/page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716F787C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5C6E23F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086668F7" w14:textId="77777777" w:rsidR="0024656D" w:rsidRDefault="0024656D">
            <w:pPr>
              <w:jc w:val="right"/>
            </w:pPr>
          </w:p>
        </w:tc>
      </w:tr>
      <w:tr w:rsidR="0024656D" w14:paraId="0D3E307C" w14:textId="77777777" w:rsidTr="00062136">
        <w:trPr>
          <w:cantSplit/>
        </w:trPr>
        <w:tc>
          <w:tcPr>
            <w:tcW w:w="5328" w:type="dxa"/>
          </w:tcPr>
          <w:p w14:paraId="28E84124" w14:textId="518B355D" w:rsidR="0024656D" w:rsidRDefault="556DE0DA">
            <w:r>
              <w:t xml:space="preserve">  Requirements </w:t>
            </w:r>
            <w:r w:rsidR="3278337F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7117DC70" w14:textId="7153BE75" w:rsidR="0024656D" w:rsidRDefault="62229881">
            <w:pPr>
              <w:jc w:val="right"/>
            </w:pPr>
            <w:r>
              <w:t>&lt;</w:t>
            </w:r>
            <w:r w:rsidR="6D8C3910">
              <w:t>0.5</w:t>
            </w:r>
          </w:p>
        </w:tc>
        <w:tc>
          <w:tcPr>
            <w:tcW w:w="288" w:type="dxa"/>
          </w:tcPr>
          <w:p w14:paraId="3B70B723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E2E9CB1" w14:textId="335F36C5" w:rsidR="0024656D" w:rsidRDefault="374FBA85">
            <w:pPr>
              <w:jc w:val="right"/>
            </w:pPr>
            <w:r>
              <w:t>207/287 = 0.72</w:t>
            </w:r>
            <w:ins w:id="6" w:author="Worarat Kaserm">
              <w:r w:rsidR="00F36A5B">
                <w:t>748</w:t>
              </w:r>
              <w:r w:rsidR="7E83F033">
                <w:t>/</w:t>
              </w:r>
              <w:r w:rsidR="00351FC6">
                <w:rPr>
                  <w:rFonts w:cstheme="minorBidi"/>
                  <w:szCs w:val="25"/>
                  <w:lang w:bidi="th-TH"/>
                </w:rPr>
                <w:t>228</w:t>
              </w:r>
              <w:r w:rsidR="7E83F033">
                <w:t xml:space="preserve"> = </w:t>
              </w:r>
              <w:r w:rsidR="00F36A5B">
                <w:t>3.28</w:t>
              </w:r>
            </w:ins>
          </w:p>
        </w:tc>
      </w:tr>
      <w:tr w:rsidR="0024656D" w14:paraId="3EEC63F6" w14:textId="77777777" w:rsidTr="00062136">
        <w:trPr>
          <w:cantSplit/>
        </w:trPr>
        <w:tc>
          <w:tcPr>
            <w:tcW w:w="5328" w:type="dxa"/>
          </w:tcPr>
          <w:p w14:paraId="25D6B407" w14:textId="01990C67" w:rsidR="0024656D" w:rsidRDefault="556DE0DA">
            <w:r>
              <w:t xml:space="preserve">  HLD </w:t>
            </w:r>
            <w:r w:rsidR="1F104A24">
              <w:t>review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8C5461D" w14:textId="0DF9E806" w:rsidR="0024656D" w:rsidRDefault="3934FC9D">
            <w:pPr>
              <w:jc w:val="right"/>
            </w:pPr>
            <w:r>
              <w:t>&lt;3.0</w:t>
            </w:r>
          </w:p>
        </w:tc>
        <w:tc>
          <w:tcPr>
            <w:tcW w:w="288" w:type="dxa"/>
          </w:tcPr>
          <w:p w14:paraId="031F8AA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6C16BA0D" w14:textId="6AA86961" w:rsidR="0024656D" w:rsidRDefault="374FBA85">
            <w:pPr>
              <w:jc w:val="right"/>
            </w:pPr>
            <w:r>
              <w:t>ไม่ได้ดำเนินการ</w:t>
            </w:r>
            <w:ins w:id="7" w:author="Worarat Kaserm">
              <w:r w:rsidR="00F36A5B">
                <w:t>457</w:t>
              </w:r>
              <w:r w:rsidR="0039AB41">
                <w:t>/</w:t>
              </w:r>
              <w:r w:rsidR="00F36A5B">
                <w:t>145</w:t>
              </w:r>
              <w:r w:rsidR="07F7505F">
                <w:t xml:space="preserve"> = </w:t>
              </w:r>
              <w:r w:rsidR="00F36A5B">
                <w:t>3.13</w:t>
              </w:r>
            </w:ins>
          </w:p>
        </w:tc>
      </w:tr>
      <w:tr w:rsidR="0024656D" w14:paraId="592657DC" w14:textId="77777777" w:rsidTr="00062136">
        <w:trPr>
          <w:cantSplit/>
        </w:trPr>
        <w:tc>
          <w:tcPr>
            <w:tcW w:w="5328" w:type="dxa"/>
          </w:tcPr>
          <w:p w14:paraId="0DC399AE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Defects/KLOC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23EB5C5D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17431F73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051A3315" w14:textId="77777777" w:rsidR="0024656D" w:rsidRDefault="0024656D">
            <w:pPr>
              <w:jc w:val="right"/>
            </w:pPr>
          </w:p>
        </w:tc>
      </w:tr>
      <w:tr w:rsidR="0024656D" w14:paraId="55F6A2AB" w14:textId="77777777" w:rsidTr="00062136">
        <w:trPr>
          <w:cantSplit/>
        </w:trPr>
        <w:tc>
          <w:tcPr>
            <w:tcW w:w="5328" w:type="dxa"/>
          </w:tcPr>
          <w:p w14:paraId="1C9B06C6" w14:textId="77777777" w:rsidR="0024656D" w:rsidRDefault="0024656D">
            <w:r>
              <w:t xml:space="preserve">  Code review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025FA3F7" w14:textId="62E891E5" w:rsidR="0024656D" w:rsidRDefault="374FBA85">
            <w:pPr>
              <w:jc w:val="right"/>
            </w:pPr>
            <w:r>
              <w:t>&lt;2</w:t>
            </w:r>
          </w:p>
        </w:tc>
        <w:tc>
          <w:tcPr>
            <w:tcW w:w="288" w:type="dxa"/>
          </w:tcPr>
          <w:p w14:paraId="2A21D987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FA2DC9F" w14:textId="60E1C647" w:rsidR="0024656D" w:rsidRDefault="374FBA85">
            <w:pPr>
              <w:jc w:val="right"/>
            </w:pPr>
            <w:r>
              <w:t>27/14.243 = 1.89</w:t>
            </w:r>
            <w:ins w:id="8" w:author="Worarat Kaserm">
              <w:r w:rsidR="00155E61">
                <w:t>134</w:t>
              </w:r>
              <w:r w:rsidR="002D07D6">
                <w:t>/</w:t>
              </w:r>
              <w:r w:rsidR="00F36A5B">
                <w:t>13</w:t>
              </w:r>
              <w:r w:rsidR="3998E216">
                <w:t>.</w:t>
              </w:r>
              <w:r w:rsidR="00F36A5B">
                <w:t>187</w:t>
              </w:r>
              <w:r w:rsidR="0B38E87C">
                <w:t xml:space="preserve"> = </w:t>
              </w:r>
              <w:r w:rsidR="00155E61">
                <w:t>10.16</w:t>
              </w:r>
            </w:ins>
          </w:p>
        </w:tc>
      </w:tr>
      <w:tr w:rsidR="0024656D" w14:paraId="2103B40A" w14:textId="77777777" w:rsidTr="00062136">
        <w:trPr>
          <w:cantSplit/>
        </w:trPr>
        <w:tc>
          <w:tcPr>
            <w:tcW w:w="5328" w:type="dxa"/>
          </w:tcPr>
          <w:p w14:paraId="71CB4AF7" w14:textId="77777777" w:rsidR="0024656D" w:rsidRDefault="0024656D">
            <w:r>
              <w:t xml:space="preserve">  Compile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1F07E58F" w14:textId="216EA023" w:rsidR="0024656D" w:rsidRDefault="278FE1E8">
            <w:pPr>
              <w:jc w:val="right"/>
            </w:pPr>
            <w:r>
              <w:t>&lt;10</w:t>
            </w:r>
          </w:p>
        </w:tc>
        <w:tc>
          <w:tcPr>
            <w:tcW w:w="288" w:type="dxa"/>
          </w:tcPr>
          <w:p w14:paraId="0CFE744C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8C036D1" w14:textId="599252B1" w:rsidR="0024656D" w:rsidRDefault="374FBA85">
            <w:pPr>
              <w:jc w:val="right"/>
            </w:pPr>
            <w:r>
              <w:t>63/14.243 = 4.42</w:t>
            </w:r>
            <w:ins w:id="9" w:author="Worarat Kaserm">
              <w:r w:rsidR="002D07D6">
                <w:t>74</w:t>
              </w:r>
              <w:r w:rsidR="30A52042">
                <w:t>/</w:t>
              </w:r>
              <w:r w:rsidR="00F36A5B">
                <w:t xml:space="preserve">13.187 </w:t>
              </w:r>
              <w:r w:rsidR="2E7591B8">
                <w:t xml:space="preserve">= </w:t>
              </w:r>
              <w:r w:rsidR="00155E61">
                <w:t>5.611</w:t>
              </w:r>
            </w:ins>
          </w:p>
        </w:tc>
      </w:tr>
      <w:tr w:rsidR="0024656D" w14:paraId="196FA455" w14:textId="77777777" w:rsidTr="00062136">
        <w:trPr>
          <w:cantSplit/>
        </w:trPr>
        <w:tc>
          <w:tcPr>
            <w:tcW w:w="5328" w:type="dxa"/>
          </w:tcPr>
          <w:p w14:paraId="261E9B62" w14:textId="77777777" w:rsidR="0024656D" w:rsidRDefault="0024656D">
            <w:r>
              <w:t xml:space="preserve">  Code inspection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F3BB778" w14:textId="29F9F3F0" w:rsidR="0024656D" w:rsidRDefault="0337EBE9">
            <w:pPr>
              <w:jc w:val="right"/>
            </w:pPr>
            <w:r>
              <w:t>&lt;</w:t>
            </w:r>
            <w:r w:rsidR="2778F1BE">
              <w:t>7.5</w:t>
            </w:r>
          </w:p>
        </w:tc>
        <w:tc>
          <w:tcPr>
            <w:tcW w:w="288" w:type="dxa"/>
          </w:tcPr>
          <w:p w14:paraId="30FA71A1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2E5EADC" w14:textId="4E29CD5C" w:rsidR="0024656D" w:rsidRDefault="374FBA85">
            <w:pPr>
              <w:jc w:val="right"/>
            </w:pPr>
            <w:r>
              <w:t>ไม่ได้ดำเนินการ</w:t>
            </w:r>
            <w:ins w:id="10" w:author="Worarat Kaserm">
              <w:r w:rsidR="00155E61">
                <w:t>23</w:t>
              </w:r>
              <w:r w:rsidR="34F3CAE8">
                <w:t>/</w:t>
              </w:r>
              <w:r w:rsidR="00F36A5B">
                <w:t xml:space="preserve">13.187 </w:t>
              </w:r>
              <w:r w:rsidR="46DB4E90">
                <w:t xml:space="preserve">= </w:t>
              </w:r>
              <w:r w:rsidR="00A31F9A">
                <w:t>1.744</w:t>
              </w:r>
            </w:ins>
          </w:p>
        </w:tc>
      </w:tr>
      <w:tr w:rsidR="0024656D" w14:paraId="22B53A4A" w14:textId="77777777" w:rsidTr="00062136">
        <w:trPr>
          <w:cantSplit/>
        </w:trPr>
        <w:tc>
          <w:tcPr>
            <w:tcW w:w="5328" w:type="dxa"/>
          </w:tcPr>
          <w:p w14:paraId="04136E69" w14:textId="77777777" w:rsidR="0024656D" w:rsidRDefault="0024656D">
            <w:r>
              <w:t xml:space="preserve">  Build and integration 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87F755A" w14:textId="21B7FB88" w:rsidR="0024656D" w:rsidRDefault="299863F1">
            <w:pPr>
              <w:jc w:val="right"/>
            </w:pPr>
            <w:r>
              <w:t>&lt;0.5</w:t>
            </w:r>
          </w:p>
        </w:tc>
        <w:tc>
          <w:tcPr>
            <w:tcW w:w="288" w:type="dxa"/>
          </w:tcPr>
          <w:p w14:paraId="4CC5FB46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24596C0" w14:textId="6825B482" w:rsidR="0024656D" w:rsidRDefault="374FBA85">
            <w:pPr>
              <w:jc w:val="right"/>
            </w:pPr>
            <w:r>
              <w:t>118/14.243=8.2</w:t>
            </w:r>
            <w:ins w:id="11" w:author="Worarat Kaserm">
              <w:r w:rsidR="00155E61">
                <w:t>78</w:t>
              </w:r>
              <w:r w:rsidR="45060030">
                <w:t>/</w:t>
              </w:r>
              <w:r w:rsidR="00F36A5B">
                <w:t xml:space="preserve">13.187 </w:t>
              </w:r>
              <w:r w:rsidR="45060030">
                <w:t>=</w:t>
              </w:r>
              <w:r w:rsidR="00155E61">
                <w:t>5.91</w:t>
              </w:r>
            </w:ins>
          </w:p>
        </w:tc>
      </w:tr>
      <w:tr w:rsidR="0024656D" w14:paraId="2C7CEC20" w14:textId="77777777" w:rsidTr="00062136">
        <w:trPr>
          <w:cantSplit/>
        </w:trPr>
        <w:tc>
          <w:tcPr>
            <w:tcW w:w="5328" w:type="dxa"/>
          </w:tcPr>
          <w:p w14:paraId="0F0C1727" w14:textId="77777777" w:rsidR="0024656D" w:rsidRDefault="0024656D">
            <w:r>
              <w:t xml:space="preserve">    Total development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5DE0E957" w14:textId="5909D09C" w:rsidR="0024656D" w:rsidRDefault="121AAD0D">
            <w:pPr>
              <w:jc w:val="right"/>
            </w:pPr>
            <w:r>
              <w:t>75-150</w:t>
            </w:r>
          </w:p>
        </w:tc>
        <w:tc>
          <w:tcPr>
            <w:tcW w:w="288" w:type="dxa"/>
          </w:tcPr>
          <w:p w14:paraId="186494F6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5B3597D" w14:textId="37611C81" w:rsidR="0024656D" w:rsidRDefault="374FBA85">
            <w:pPr>
              <w:jc w:val="right"/>
            </w:pPr>
            <w:r>
              <w:t>208/14.243 = 14.60</w:t>
            </w:r>
            <w:ins w:id="12" w:author="Worarat Kaserm">
              <w:r w:rsidR="00A31F9A">
                <w:t>309</w:t>
              </w:r>
              <w:r w:rsidR="4C29EF3A">
                <w:t>/</w:t>
              </w:r>
              <w:r w:rsidR="00F36A5B">
                <w:t xml:space="preserve">13.187 </w:t>
              </w:r>
              <w:r w:rsidR="4C29EF3A">
                <w:t>= 28.</w:t>
              </w:r>
              <w:r w:rsidR="31D8437B">
                <w:t>03</w:t>
              </w:r>
            </w:ins>
          </w:p>
        </w:tc>
      </w:tr>
      <w:tr w:rsidR="0024656D" w14:paraId="52845AEA" w14:textId="77777777" w:rsidTr="00062136">
        <w:trPr>
          <w:cantSplit/>
        </w:trPr>
        <w:tc>
          <w:tcPr>
            <w:tcW w:w="5328" w:type="dxa"/>
          </w:tcPr>
          <w:p w14:paraId="4F7B47B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 Ratios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477A1064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0D3A3EC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4244552C" w14:textId="77777777" w:rsidR="0024656D" w:rsidRDefault="0024656D">
            <w:pPr>
              <w:jc w:val="right"/>
            </w:pPr>
          </w:p>
        </w:tc>
      </w:tr>
      <w:tr w:rsidR="0024656D" w14:paraId="583DD03D" w14:textId="77777777" w:rsidTr="00062136">
        <w:trPr>
          <w:cantSplit/>
        </w:trPr>
        <w:tc>
          <w:tcPr>
            <w:tcW w:w="5328" w:type="dxa"/>
          </w:tcPr>
          <w:p w14:paraId="3AA0AC5C" w14:textId="77777777" w:rsidR="0024656D" w:rsidRDefault="0024656D">
            <w:r>
              <w:t xml:space="preserve">  Code review/Compile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10107BC" w14:textId="56B1B4A8" w:rsidR="0024656D" w:rsidRDefault="16711E44">
            <w:pPr>
              <w:jc w:val="right"/>
            </w:pPr>
            <w:r>
              <w:t>&gt;2</w:t>
            </w:r>
            <w:r w:rsidR="5DE54EE7">
              <w:t>.0</w:t>
            </w:r>
          </w:p>
        </w:tc>
        <w:tc>
          <w:tcPr>
            <w:tcW w:w="288" w:type="dxa"/>
          </w:tcPr>
          <w:p w14:paraId="5F92879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1369ADD0" w14:textId="0B312657" w:rsidR="0024656D" w:rsidRDefault="374FBA85">
            <w:pPr>
              <w:jc w:val="right"/>
            </w:pPr>
            <w:r>
              <w:t>27/63=0.43</w:t>
            </w:r>
            <w:ins w:id="13" w:author="Worarat Kaserm">
              <w:r w:rsidR="00A31F9A">
                <w:t>76</w:t>
              </w:r>
              <w:r w:rsidR="1E31DD30">
                <w:t>/</w:t>
              </w:r>
              <w:r w:rsidR="00A31F9A">
                <w:t>84</w:t>
              </w:r>
              <w:r w:rsidR="1E31DD30">
                <w:t>=</w:t>
              </w:r>
              <w:r w:rsidR="00A31F9A">
                <w:t>0.90</w:t>
              </w:r>
            </w:ins>
          </w:p>
        </w:tc>
      </w:tr>
      <w:tr w:rsidR="0024656D" w14:paraId="056451BE" w14:textId="77777777" w:rsidTr="00062136">
        <w:trPr>
          <w:cantSplit/>
          <w:trHeight w:val="300"/>
        </w:trPr>
        <w:tc>
          <w:tcPr>
            <w:tcW w:w="5328" w:type="dxa"/>
          </w:tcPr>
          <w:p w14:paraId="4FC2931C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Development time ratios (%)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76928A63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ED3E369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51C81F44" w14:textId="77777777" w:rsidR="0024656D" w:rsidRDefault="0024656D">
            <w:pPr>
              <w:jc w:val="right"/>
            </w:pPr>
          </w:p>
        </w:tc>
      </w:tr>
      <w:tr w:rsidR="0024656D" w14:paraId="4848DF57" w14:textId="77777777" w:rsidTr="00062136">
        <w:trPr>
          <w:cantSplit/>
        </w:trPr>
        <w:tc>
          <w:tcPr>
            <w:tcW w:w="5328" w:type="dxa"/>
          </w:tcPr>
          <w:p w14:paraId="74A097EC" w14:textId="29CB8CC0" w:rsidR="0024656D" w:rsidRDefault="6F4BFADC">
            <w:r>
              <w:t xml:space="preserve">  </w:t>
            </w:r>
            <w:r w:rsidR="556DE0DA">
              <w:t xml:space="preserve">Requirements </w:t>
            </w:r>
            <w:r w:rsidR="0422B304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FF137E3" w14:textId="643DE290" w:rsidR="0024656D" w:rsidRDefault="6D2D6BEE">
            <w:pPr>
              <w:jc w:val="right"/>
            </w:pPr>
            <w:r>
              <w:t>&gt;0.25</w:t>
            </w:r>
          </w:p>
        </w:tc>
        <w:tc>
          <w:tcPr>
            <w:tcW w:w="288" w:type="dxa"/>
          </w:tcPr>
          <w:p w14:paraId="73F9E2B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547C86B6" w14:textId="03DC43C8" w:rsidR="0024656D" w:rsidRDefault="00A31F9A">
            <w:pPr>
              <w:jc w:val="right"/>
            </w:pPr>
            <w:r>
              <w:t>3.28</w:t>
            </w:r>
          </w:p>
        </w:tc>
      </w:tr>
      <w:tr w:rsidR="0024656D" w14:paraId="0E352F1E" w14:textId="77777777" w:rsidTr="00062136">
        <w:trPr>
          <w:cantSplit/>
        </w:trPr>
        <w:tc>
          <w:tcPr>
            <w:tcW w:w="5328" w:type="dxa"/>
          </w:tcPr>
          <w:p w14:paraId="2EACE3AC" w14:textId="1D342D87" w:rsidR="0024656D" w:rsidRDefault="556DE0DA">
            <w:r>
              <w:t xml:space="preserve">  HLD </w:t>
            </w:r>
            <w:r w:rsidR="24CFE7DD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9A719DF" w14:textId="7BEB31C6" w:rsidR="0024656D" w:rsidRDefault="37A0BEF3">
            <w:pPr>
              <w:jc w:val="right"/>
            </w:pPr>
            <w:r>
              <w:t>&gt;</w:t>
            </w:r>
            <w:r w:rsidR="716BFA3D">
              <w:t>0.5</w:t>
            </w:r>
          </w:p>
        </w:tc>
        <w:tc>
          <w:tcPr>
            <w:tcW w:w="288" w:type="dxa"/>
          </w:tcPr>
          <w:p w14:paraId="5A98586D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21853454" w14:textId="4A850116" w:rsidR="0024656D" w:rsidRDefault="00A31F9A">
            <w:pPr>
              <w:jc w:val="right"/>
            </w:pPr>
            <w:r>
              <w:t>3.13</w:t>
            </w:r>
          </w:p>
        </w:tc>
      </w:tr>
      <w:tr w:rsidR="0024656D" w14:paraId="50E10418" w14:textId="77777777" w:rsidTr="00062136">
        <w:trPr>
          <w:cantSplit/>
        </w:trPr>
        <w:tc>
          <w:tcPr>
            <w:tcW w:w="5328" w:type="dxa"/>
          </w:tcPr>
          <w:p w14:paraId="1761637D" w14:textId="77777777" w:rsidR="0024656D" w:rsidRDefault="0024656D">
            <w:r>
              <w:t xml:space="preserve">  Code review/code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0E326CEF" w14:textId="53682EE3" w:rsidR="0024656D" w:rsidRDefault="2C37747B">
            <w:pPr>
              <w:jc w:val="right"/>
            </w:pPr>
            <w:r>
              <w:t>&gt;0.5</w:t>
            </w:r>
          </w:p>
        </w:tc>
        <w:tc>
          <w:tcPr>
            <w:tcW w:w="288" w:type="dxa"/>
          </w:tcPr>
          <w:p w14:paraId="3F89BAFB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1D704D4" w14:textId="215AFFDD" w:rsidR="0024656D" w:rsidRDefault="374FBA85">
            <w:pPr>
              <w:jc w:val="right"/>
            </w:pPr>
            <w:r>
              <w:t>67.6/</w:t>
            </w:r>
            <w:proofErr w:type="gramStart"/>
            <w:r>
              <w:t>208.=</w:t>
            </w:r>
            <w:proofErr w:type="gramEnd"/>
            <w:r>
              <w:t>0.325</w:t>
            </w:r>
            <w:ins w:id="14" w:author="Worarat Kaserm">
              <w:r w:rsidR="00A31F9A">
                <w:t>10.16</w:t>
              </w:r>
              <w:r w:rsidR="25B73CC2">
                <w:t>/2</w:t>
              </w:r>
              <w:r w:rsidR="00A31F9A">
                <w:t>88.5</w:t>
              </w:r>
              <w:r w:rsidR="25B73CC2">
                <w:t>=</w:t>
              </w:r>
              <w:r w:rsidR="006C4926">
                <w:t>0.03</w:t>
              </w:r>
            </w:ins>
          </w:p>
        </w:tc>
      </w:tr>
      <w:tr w:rsidR="0024656D" w14:paraId="3CBEA10E" w14:textId="77777777" w:rsidTr="00062136">
        <w:trPr>
          <w:cantSplit/>
        </w:trPr>
        <w:tc>
          <w:tcPr>
            <w:tcW w:w="5328" w:type="dxa"/>
          </w:tcPr>
          <w:p w14:paraId="6366E6B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A/FR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7DAD8D5C" w14:textId="4EA3BF5B" w:rsidR="0024656D" w:rsidRDefault="36BB578C">
            <w:pPr>
              <w:jc w:val="right"/>
            </w:pPr>
            <w:r>
              <w:t>1</w:t>
            </w:r>
          </w:p>
        </w:tc>
        <w:tc>
          <w:tcPr>
            <w:tcW w:w="288" w:type="dxa"/>
          </w:tcPr>
          <w:p w14:paraId="0614F9F0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DC514DF" w14:textId="02EAEBB7" w:rsidR="0024656D" w:rsidRDefault="374FBA85">
            <w:pPr>
              <w:jc w:val="right"/>
            </w:pPr>
            <w:r>
              <w:t>(67.6+18.5+8)</w:t>
            </w:r>
            <w:proofErr w:type="gramStart"/>
            <w:r>
              <w:t>/(</w:t>
            </w:r>
            <w:proofErr w:type="gramEnd"/>
            <w:r>
              <w:t>42.7)=22.08</w:t>
            </w:r>
            <w:ins w:id="15" w:author="Worarat Kaserm">
              <w:r w:rsidR="6B320CE6">
                <w:t>(</w:t>
              </w:r>
              <w:r w:rsidR="006C4926">
                <w:t>3.28</w:t>
              </w:r>
              <w:r w:rsidR="00BF4618">
                <w:t>+</w:t>
              </w:r>
              <w:r w:rsidR="006C4926">
                <w:t>3.13</w:t>
              </w:r>
              <w:r w:rsidR="6B320CE6">
                <w:t>+</w:t>
              </w:r>
              <w:r w:rsidR="00BF4618">
                <w:t>4</w:t>
              </w:r>
              <w:r w:rsidR="6B320CE6">
                <w:t>)/(</w:t>
              </w:r>
              <w:r w:rsidR="00BF4618">
                <w:t>68.43</w:t>
              </w:r>
              <w:r w:rsidR="52992084">
                <w:t>.</w:t>
              </w:r>
              <w:r w:rsidR="6B320CE6">
                <w:t>)</w:t>
              </w:r>
              <w:r w:rsidR="337A9F4D">
                <w:t>=</w:t>
              </w:r>
              <w:r w:rsidR="00BF4618">
                <w:t>0.152</w:t>
              </w:r>
              <w:r w:rsidR="00FC1465">
                <w:rPr>
                  <w:rFonts w:cstheme="minorBidi" w:hint="cs"/>
                  <w:szCs w:val="25"/>
                  <w:cs/>
                  <w:lang w:bidi="th-TH"/>
                </w:rPr>
                <w:t xml:space="preserve"> </w:t>
              </w:r>
            </w:ins>
          </w:p>
        </w:tc>
      </w:tr>
      <w:tr w:rsidR="0024656D" w14:paraId="2741AC20" w14:textId="77777777" w:rsidTr="00062136">
        <w:trPr>
          <w:cantSplit/>
        </w:trPr>
        <w:tc>
          <w:tcPr>
            <w:tcW w:w="5328" w:type="dxa"/>
          </w:tcPr>
          <w:p w14:paraId="78355B3E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Review rates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1FA4C77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A543D48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3CBFDB02" w14:textId="77777777" w:rsidR="0024656D" w:rsidRDefault="0024656D">
            <w:pPr>
              <w:jc w:val="right"/>
            </w:pPr>
          </w:p>
        </w:tc>
      </w:tr>
      <w:tr w:rsidR="0024656D" w14:paraId="7FC19788" w14:textId="77777777" w:rsidTr="00062136">
        <w:trPr>
          <w:cantSplit/>
          <w:trHeight w:val="300"/>
        </w:trPr>
        <w:tc>
          <w:tcPr>
            <w:tcW w:w="5328" w:type="dxa"/>
          </w:tcPr>
          <w:p w14:paraId="30E1FFF2" w14:textId="03E343A4" w:rsidR="0024656D" w:rsidRDefault="556DE0DA">
            <w:r>
              <w:t xml:space="preserve">  Code LOC/hour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924B4FD" w14:textId="26CEE29F" w:rsidR="0024656D" w:rsidRDefault="305C4124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14:paraId="40403217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79CE7092" w14:textId="5362DF0C" w:rsidR="0024656D" w:rsidRDefault="374FBA85">
            <w:pPr>
              <w:jc w:val="right"/>
            </w:pPr>
            <w:r>
              <w:t>14243/67.6=210.70</w:t>
            </w:r>
            <w:ins w:id="16" w:author="Worarat Kaserm">
              <w:r w:rsidR="00E55E71">
                <w:t>13187</w:t>
              </w:r>
              <w:r w:rsidR="0850158F">
                <w:t>/</w:t>
              </w:r>
              <w:r w:rsidR="00E55E71">
                <w:t>55.7</w:t>
              </w:r>
              <w:r w:rsidR="0850158F">
                <w:t>=</w:t>
              </w:r>
              <w:r w:rsidR="00E55E71">
                <w:t>236.75</w:t>
              </w:r>
            </w:ins>
          </w:p>
        </w:tc>
      </w:tr>
      <w:tr w:rsidR="39BF5BDE" w14:paraId="2CD45E25" w14:textId="77777777" w:rsidTr="00062136">
        <w:trPr>
          <w:cantSplit/>
          <w:trHeight w:val="300"/>
        </w:trPr>
        <w:tc>
          <w:tcPr>
            <w:tcW w:w="5328" w:type="dxa"/>
          </w:tcPr>
          <w:p w14:paraId="07869284" w14:textId="4C2136E7" w:rsidR="2E630574" w:rsidRDefault="2E630574" w:rsidP="39BF5BDE">
            <w:r>
              <w:lastRenderedPageBreak/>
              <w:t xml:space="preserve">  Requirement pages/hour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164A5AB" w14:textId="14F761F8" w:rsidR="19FE72B3" w:rsidRDefault="19FE72B3" w:rsidP="39BF5BDE">
            <w:pPr>
              <w:jc w:val="right"/>
            </w:pPr>
            <w:r>
              <w:t>&lt;20</w:t>
            </w:r>
          </w:p>
        </w:tc>
        <w:tc>
          <w:tcPr>
            <w:tcW w:w="288" w:type="dxa"/>
          </w:tcPr>
          <w:p w14:paraId="5C0274A7" w14:textId="4E96245B" w:rsidR="39BF5BDE" w:rsidRDefault="39BF5BDE" w:rsidP="39BF5BDE"/>
        </w:tc>
        <w:tc>
          <w:tcPr>
            <w:tcW w:w="1685" w:type="dxa"/>
            <w:tcBorders>
              <w:top w:val="single" w:sz="6" w:space="0" w:color="auto"/>
            </w:tcBorders>
          </w:tcPr>
          <w:p w14:paraId="31A64327" w14:textId="3ED7D09C" w:rsidR="5A069B28" w:rsidRDefault="374FBA85" w:rsidP="39BF5BDE">
            <w:pPr>
              <w:jc w:val="right"/>
            </w:pPr>
            <w:r>
              <w:t>287/18.5=15.51</w:t>
            </w:r>
            <w:ins w:id="17" w:author="Worarat Kaserm">
              <w:r w:rsidR="00E55E71">
                <w:t>228</w:t>
              </w:r>
              <w:r w:rsidR="5A069B28">
                <w:t>/</w:t>
              </w:r>
              <w:r w:rsidR="00E55E71">
                <w:t>18.7</w:t>
              </w:r>
              <w:r w:rsidR="54F02C15">
                <w:t>=</w:t>
              </w:r>
              <w:r w:rsidR="00E55E71">
                <w:t>12.19</w:t>
              </w:r>
            </w:ins>
          </w:p>
        </w:tc>
      </w:tr>
      <w:tr w:rsidR="39BF5BDE" w14:paraId="36061451" w14:textId="77777777" w:rsidTr="00062136">
        <w:trPr>
          <w:cantSplit/>
          <w:trHeight w:val="300"/>
        </w:trPr>
        <w:tc>
          <w:tcPr>
            <w:tcW w:w="5328" w:type="dxa"/>
          </w:tcPr>
          <w:p w14:paraId="1463920D" w14:textId="7E54F092" w:rsidR="2E630574" w:rsidRDefault="2E630574" w:rsidP="39BF5BDE">
            <w:r>
              <w:t xml:space="preserve">  HLD pages/hour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7AACEE7" w14:textId="652F22B0" w:rsidR="6A16F370" w:rsidRDefault="6A16F370" w:rsidP="39BF5BDE">
            <w:pPr>
              <w:jc w:val="right"/>
            </w:pPr>
            <w:r>
              <w:t>&lt;5</w:t>
            </w:r>
          </w:p>
        </w:tc>
        <w:tc>
          <w:tcPr>
            <w:tcW w:w="288" w:type="dxa"/>
          </w:tcPr>
          <w:p w14:paraId="4BA71B6E" w14:textId="2B030E1D" w:rsidR="39BF5BDE" w:rsidRDefault="39BF5BDE" w:rsidP="39BF5BDE"/>
        </w:tc>
        <w:tc>
          <w:tcPr>
            <w:tcW w:w="1685" w:type="dxa"/>
            <w:tcBorders>
              <w:top w:val="single" w:sz="6" w:space="0" w:color="auto"/>
            </w:tcBorders>
          </w:tcPr>
          <w:p w14:paraId="7A8A4EF6" w14:textId="5BC1B277" w:rsidR="1535B72E" w:rsidRDefault="374FBA85" w:rsidP="39BF5BDE">
            <w:pPr>
              <w:jc w:val="right"/>
            </w:pPr>
            <w:r>
              <w:t>ไม่ได้ดำเนินการ</w:t>
            </w:r>
            <w:ins w:id="18" w:author="Worarat Kaserm">
              <w:r w:rsidR="1535B72E">
                <w:t>1</w:t>
              </w:r>
              <w:r w:rsidR="00E55E71">
                <w:t>45</w:t>
              </w:r>
              <w:r w:rsidR="1535B72E">
                <w:t>/</w:t>
              </w:r>
              <w:r w:rsidR="00E55E71">
                <w:t>9</w:t>
              </w:r>
              <w:r w:rsidR="0A0FF3A4">
                <w:t xml:space="preserve"> = </w:t>
              </w:r>
              <w:r w:rsidR="00E55E71">
                <w:t>16.11</w:t>
              </w:r>
            </w:ins>
          </w:p>
        </w:tc>
      </w:tr>
      <w:tr w:rsidR="00062136" w14:paraId="03F51ECF" w14:textId="77777777" w:rsidTr="00062136">
        <w:trPr>
          <w:gridAfter w:val="2"/>
          <w:wAfter w:w="1973" w:type="dxa"/>
          <w:cantSplit/>
        </w:trPr>
        <w:tc>
          <w:tcPr>
            <w:tcW w:w="5328" w:type="dxa"/>
          </w:tcPr>
          <w:p w14:paraId="2B5B78E3" w14:textId="06EB5C0B" w:rsidR="00062136" w:rsidRDefault="00062136" w:rsidP="39BF5BDE">
            <w:r w:rsidRPr="39BF5BDE">
              <w:rPr>
                <w:b/>
                <w:bCs/>
              </w:rPr>
              <w:t>Inspection rates</w:t>
            </w:r>
            <w:r>
              <w:t xml:space="preserve">  </w:t>
            </w:r>
          </w:p>
          <w:p w14:paraId="2B339621" w14:textId="58D2C5AE" w:rsidR="00062136" w:rsidRDefault="0006213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7420F2A" w14:textId="222675B9" w:rsidR="00062136" w:rsidRDefault="00062136" w:rsidP="39BF5BDE">
            <w:pPr>
              <w:jc w:val="right"/>
            </w:pPr>
          </w:p>
          <w:p w14:paraId="474D8506" w14:textId="68E8E61B" w:rsidR="00062136" w:rsidRDefault="00062136" w:rsidP="00062136">
            <w:pPr>
              <w:jc w:val="center"/>
            </w:pPr>
          </w:p>
        </w:tc>
      </w:tr>
      <w:tr w:rsidR="0024656D" w14:paraId="4DEBC32E" w14:textId="77777777" w:rsidTr="00062136">
        <w:trPr>
          <w:cantSplit/>
        </w:trPr>
        <w:tc>
          <w:tcPr>
            <w:tcW w:w="5328" w:type="dxa"/>
          </w:tcPr>
          <w:p w14:paraId="6DABA6B1" w14:textId="77777777" w:rsidR="0024656D" w:rsidRDefault="0024656D">
            <w:r>
              <w:t xml:space="preserve">  Code LOC/hour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D26B6AE" w14:textId="22F5B6B3" w:rsidR="0024656D" w:rsidRDefault="41163B66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14:paraId="013B1E1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53FDE29F" w14:textId="34E63D6D" w:rsidR="0024656D" w:rsidRDefault="374FBA85">
            <w:pPr>
              <w:jc w:val="right"/>
            </w:pPr>
            <w:r>
              <w:t>ไม่ได้ดำเนินการ</w:t>
            </w:r>
            <w:ins w:id="19" w:author="Worarat Kaserm">
              <w:r w:rsidR="00E55E71">
                <w:t>13187</w:t>
              </w:r>
              <w:r w:rsidR="4A8C9E73">
                <w:t>/</w:t>
              </w:r>
              <w:proofErr w:type="spellStart"/>
              <w:r w:rsidR="4A8C9E73">
                <w:t>เวลาที่ทีม</w:t>
              </w:r>
              <w:proofErr w:type="spellEnd"/>
              <w:r w:rsidR="4A8C9E73">
                <w:t xml:space="preserve"> 2 </w:t>
              </w:r>
              <w:proofErr w:type="spellStart"/>
              <w:r w:rsidR="4A8C9E73">
                <w:t>ตรวจ</w:t>
              </w:r>
            </w:ins>
            <w:proofErr w:type="spellEnd"/>
          </w:p>
        </w:tc>
      </w:tr>
      <w:tr w:rsidR="0024656D" w14:paraId="327422A1" w14:textId="77777777" w:rsidTr="00062136">
        <w:trPr>
          <w:cantSplit/>
        </w:trPr>
        <w:tc>
          <w:tcPr>
            <w:tcW w:w="5328" w:type="dxa"/>
          </w:tcPr>
          <w:p w14:paraId="68ABA3B6" w14:textId="77777777" w:rsidR="0024656D" w:rsidRDefault="0024656D"/>
        </w:tc>
        <w:tc>
          <w:tcPr>
            <w:tcW w:w="1627" w:type="dxa"/>
            <w:tcBorders>
              <w:top w:val="single" w:sz="6" w:space="0" w:color="auto"/>
            </w:tcBorders>
          </w:tcPr>
          <w:p w14:paraId="1BB45B74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71253EEA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3CEB85AD" w14:textId="77777777" w:rsidR="0024656D" w:rsidRDefault="0024656D"/>
        </w:tc>
      </w:tr>
    </w:tbl>
    <w:p w14:paraId="28F07A1A" w14:textId="77777777"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- Form SUMQ (continued)</w:t>
      </w:r>
    </w:p>
    <w:p w14:paraId="2C88EFA5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0E353899" w14:textId="77777777" w:rsidTr="374F9D56">
        <w:trPr>
          <w:cantSplit/>
        </w:trPr>
        <w:tc>
          <w:tcPr>
            <w:tcW w:w="1584" w:type="dxa"/>
          </w:tcPr>
          <w:p w14:paraId="58E3E9AD" w14:textId="2D2C0B57" w:rsidR="374F9D56" w:rsidRDefault="374F9D56">
            <w:r>
              <w:t>Name</w:t>
            </w:r>
          </w:p>
        </w:tc>
        <w:tc>
          <w:tcPr>
            <w:tcW w:w="4248" w:type="dxa"/>
          </w:tcPr>
          <w:p w14:paraId="7D673490" w14:textId="46C461F9" w:rsidR="374F9D56" w:rsidRDefault="374FBA85">
            <w:proofErr w:type="spellStart"/>
            <w:r>
              <w:t>นางสาว</w:t>
            </w:r>
            <w:proofErr w:type="spellEnd"/>
            <w:r w:rsidR="00E55E71" w:rsidRPr="00E55E71">
              <w:rPr>
                <w:rFonts w:cs="Cordia New" w:hint="cs"/>
                <w:szCs w:val="25"/>
                <w:cs/>
                <w:lang w:bidi="th-TH"/>
              </w:rPr>
              <w:t xml:space="preserve">วรรัตน์ </w:t>
            </w:r>
            <w:proofErr w:type="gramStart"/>
            <w:r w:rsidR="00E55E71" w:rsidRPr="00E55E71">
              <w:rPr>
                <w:rFonts w:cs="Cordia New" w:hint="cs"/>
                <w:szCs w:val="25"/>
                <w:cs/>
                <w:lang w:bidi="th-TH"/>
              </w:rPr>
              <w:t xml:space="preserve">กะเสริม </w:t>
            </w:r>
            <w:ins w:id="20" w:author="Worarat Kaserm">
              <w:r w:rsidR="00E55E71" w:rsidRPr="00E55E71">
                <w:rPr>
                  <w:rFonts w:cs="Cordia New"/>
                  <w:szCs w:val="25"/>
                  <w:lang w:bidi="th-TH"/>
                </w:rPr>
                <w:t>,</w:t>
              </w:r>
              <w:proofErr w:type="gramEnd"/>
              <w:r w:rsidR="00E55E71" w:rsidRPr="00E55E71">
                <w:rPr>
                  <w:rFonts w:cs="Cordia New"/>
                  <w:szCs w:val="25"/>
                  <w:lang w:bidi="th-TH"/>
                </w:rPr>
                <w:t xml:space="preserve"> </w:t>
              </w:r>
            </w:ins>
            <w:r>
              <w:t>(QM)</w:t>
            </w:r>
          </w:p>
          <w:p w14:paraId="190835D2" w14:textId="5850F8CB" w:rsidR="374F9D56" w:rsidRDefault="374FBA85">
            <w:proofErr w:type="spellStart"/>
            <w:r>
              <w:t>นาย</w:t>
            </w:r>
            <w:proofErr w:type="spellEnd"/>
            <w:r w:rsidR="00E55E71" w:rsidRPr="00E55E71">
              <w:rPr>
                <w:rFonts w:cs="Cordia New" w:hint="cs"/>
                <w:szCs w:val="25"/>
                <w:cs/>
                <w:lang w:bidi="th-TH"/>
              </w:rPr>
              <w:t>ณัฐนันท์</w:t>
            </w:r>
            <w:r w:rsidR="00E55E71" w:rsidRPr="00E55E71">
              <w:rPr>
                <w:rFonts w:cs="Cordia New"/>
                <w:szCs w:val="25"/>
                <w:cs/>
                <w:lang w:bidi="th-TH"/>
              </w:rPr>
              <w:t xml:space="preserve"> </w:t>
            </w:r>
            <w:r w:rsidR="00E55E71" w:rsidRPr="00E55E71">
              <w:rPr>
                <w:rFonts w:cs="Cordia New" w:hint="cs"/>
                <w:szCs w:val="25"/>
                <w:cs/>
                <w:lang w:bidi="th-TH"/>
              </w:rPr>
              <w:t>อมรเลิศวิทย์</w:t>
            </w:r>
            <w:r>
              <w:t xml:space="preserve"> (QA)</w:t>
            </w:r>
          </w:p>
        </w:tc>
        <w:tc>
          <w:tcPr>
            <w:tcW w:w="1656" w:type="dxa"/>
          </w:tcPr>
          <w:p w14:paraId="2855CD2E" w14:textId="54B6EFD9" w:rsidR="374F9D56" w:rsidRDefault="374F9D56">
            <w:r>
              <w:t>Date</w:t>
            </w:r>
          </w:p>
        </w:tc>
        <w:tc>
          <w:tcPr>
            <w:tcW w:w="1440" w:type="dxa"/>
          </w:tcPr>
          <w:p w14:paraId="2A5238B0" w14:textId="6EB562EE" w:rsidR="374F9D56" w:rsidRDefault="23CEF94F">
            <w:r>
              <w:t>27 ม.ค.</w:t>
            </w:r>
            <w:ins w:id="21" w:author="Worarat Kaserm">
              <w:r w:rsidR="00E55E71">
                <w:t xml:space="preserve">8 </w:t>
              </w:r>
              <w:r w:rsidR="00E55E71" w:rsidRPr="00E55E71">
                <w:rPr>
                  <w:rFonts w:cs="Cordia New" w:hint="cs"/>
                  <w:szCs w:val="25"/>
                  <w:cs/>
                  <w:lang w:bidi="th-TH"/>
                </w:rPr>
                <w:t>พ</w:t>
              </w:r>
              <w:r w:rsidR="00E55E71">
                <w:t>.</w:t>
              </w:r>
              <w:r w:rsidR="00E55E71">
                <w:rPr>
                  <w:rFonts w:cs="Angsana New" w:hint="cs"/>
                  <w:szCs w:val="25"/>
                  <w:cs/>
                  <w:lang w:bidi="th-TH"/>
                </w:rPr>
                <w:t>ย</w:t>
              </w:r>
              <w:r w:rsidR="00E55E71">
                <w:t>.</w:t>
              </w:r>
            </w:ins>
            <w:r w:rsidR="00E55E71">
              <w:t xml:space="preserve"> 2564</w:t>
            </w:r>
          </w:p>
        </w:tc>
      </w:tr>
      <w:tr w:rsidR="0024656D" w14:paraId="6D9250C2" w14:textId="77777777" w:rsidTr="374F9D56">
        <w:trPr>
          <w:cantSplit/>
        </w:trPr>
        <w:tc>
          <w:tcPr>
            <w:tcW w:w="1584" w:type="dxa"/>
          </w:tcPr>
          <w:p w14:paraId="763B7DEB" w14:textId="304DEB80" w:rsidR="374F9D56" w:rsidRDefault="374F9D56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778D0E63" w14:textId="0E1760CB" w:rsidR="374F9D56" w:rsidRDefault="374F9D56">
            <w:r>
              <w:t>4</w:t>
            </w:r>
          </w:p>
        </w:tc>
        <w:tc>
          <w:tcPr>
            <w:tcW w:w="1656" w:type="dxa"/>
          </w:tcPr>
          <w:p w14:paraId="2481A063" w14:textId="34982316" w:rsidR="374F9D56" w:rsidRDefault="374F9D56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B530046" w14:textId="241FF73D" w:rsidR="374F9D56" w:rsidRDefault="374F9D56">
            <w:proofErr w:type="spellStart"/>
            <w:r>
              <w:t>อ.อภิสิทธิ์</w:t>
            </w:r>
            <w:proofErr w:type="spellEnd"/>
            <w:r>
              <w:t xml:space="preserve"> </w:t>
            </w:r>
            <w:proofErr w:type="spellStart"/>
            <w:r>
              <w:t>เเสงใส</w:t>
            </w:r>
            <w:proofErr w:type="spellEnd"/>
          </w:p>
        </w:tc>
      </w:tr>
      <w:tr w:rsidR="0024656D" w14:paraId="56ACE4BE" w14:textId="77777777" w:rsidTr="374F9D56">
        <w:trPr>
          <w:cantSplit/>
        </w:trPr>
        <w:tc>
          <w:tcPr>
            <w:tcW w:w="1584" w:type="dxa"/>
          </w:tcPr>
          <w:p w14:paraId="5915C43C" w14:textId="08800430" w:rsidR="374F9D56" w:rsidRDefault="374F9D56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0EB98E00" w14:textId="2D01A403" w:rsidR="374F9D56" w:rsidRDefault="374F9D56">
            <w:r>
              <w:t>System</w:t>
            </w:r>
          </w:p>
        </w:tc>
        <w:tc>
          <w:tcPr>
            <w:tcW w:w="1656" w:type="dxa"/>
          </w:tcPr>
          <w:p w14:paraId="574B0667" w14:textId="0462C144" w:rsidR="374F9D56" w:rsidRDefault="374F9D56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8D61C53" w14:textId="5C36E39E" w:rsidR="374F9D56" w:rsidRDefault="23CEF94F" w:rsidP="374F9D56">
            <w:pPr>
              <w:jc w:val="center"/>
            </w:pPr>
            <w:r>
              <w:t>3</w:t>
            </w:r>
          </w:p>
        </w:tc>
      </w:tr>
    </w:tbl>
    <w:p w14:paraId="41D01E2C" w14:textId="77777777" w:rsidR="0024656D" w:rsidRDefault="0024656D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14:paraId="6079EA74" w14:textId="77777777" w:rsidTr="00062136">
        <w:trPr>
          <w:cantSplit/>
        </w:trPr>
        <w:tc>
          <w:tcPr>
            <w:tcW w:w="5270" w:type="dxa"/>
          </w:tcPr>
          <w:p w14:paraId="68224CF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Defect-injection Rates (Defects/Hr.)</w:t>
            </w:r>
          </w:p>
        </w:tc>
        <w:tc>
          <w:tcPr>
            <w:tcW w:w="1685" w:type="dxa"/>
          </w:tcPr>
          <w:p w14:paraId="06EF3E1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232D4E66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1C255D53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3ADAADC5" w14:textId="77777777" w:rsidTr="00062136">
        <w:trPr>
          <w:cantSplit/>
        </w:trPr>
        <w:tc>
          <w:tcPr>
            <w:tcW w:w="5270" w:type="dxa"/>
          </w:tcPr>
          <w:p w14:paraId="402451E9" w14:textId="77777777" w:rsidR="0024656D" w:rsidRDefault="0024656D">
            <w:r>
              <w:t xml:space="preserve">  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4C673574" w14:textId="6A023450" w:rsidR="0024656D" w:rsidRDefault="20C75CE4">
            <w:pPr>
              <w:jc w:val="right"/>
            </w:pPr>
            <w:r>
              <w:t>0.25</w:t>
            </w:r>
          </w:p>
        </w:tc>
        <w:tc>
          <w:tcPr>
            <w:tcW w:w="288" w:type="dxa"/>
          </w:tcPr>
          <w:p w14:paraId="2E7A8CDE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2E7ADF71" w14:textId="0B1A6ED3" w:rsidR="0024656D" w:rsidRDefault="23CEF94F">
            <w:pPr>
              <w:jc w:val="right"/>
            </w:pPr>
            <w:r>
              <w:t>3765/2023 = 1.87</w:t>
            </w:r>
          </w:p>
        </w:tc>
      </w:tr>
      <w:tr w:rsidR="0024656D" w14:paraId="2979ACC2" w14:textId="77777777" w:rsidTr="00062136">
        <w:trPr>
          <w:cantSplit/>
        </w:trPr>
        <w:tc>
          <w:tcPr>
            <w:tcW w:w="5270" w:type="dxa"/>
          </w:tcPr>
          <w:p w14:paraId="794E0D61" w14:textId="77777777" w:rsidR="0024656D" w:rsidRDefault="0024656D">
            <w: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264497C" w14:textId="217AC712" w:rsidR="0024656D" w:rsidRDefault="23CEF94F">
            <w:pPr>
              <w:jc w:val="right"/>
            </w:pPr>
            <w:r>
              <w:t>0</w:t>
            </w:r>
            <w:r w:rsidR="6246EE14">
              <w:t>.0</w:t>
            </w:r>
          </w:p>
        </w:tc>
        <w:tc>
          <w:tcPr>
            <w:tcW w:w="288" w:type="dxa"/>
          </w:tcPr>
          <w:p w14:paraId="1C63EEA5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0C6E631" w14:textId="1D56990F" w:rsidR="0024656D" w:rsidRDefault="48BB8585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4C9CF369" w14:textId="77777777" w:rsidTr="00062136">
        <w:trPr>
          <w:cantSplit/>
        </w:trPr>
        <w:tc>
          <w:tcPr>
            <w:tcW w:w="5270" w:type="dxa"/>
          </w:tcPr>
          <w:p w14:paraId="3BE568D7" w14:textId="77777777" w:rsidR="0024656D" w:rsidRDefault="0024656D">
            <w:r>
              <w:t xml:space="preserve">  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AF3DC31" w14:textId="2838FDE8" w:rsidR="0024656D" w:rsidRDefault="08FB5620">
            <w:pPr>
              <w:jc w:val="right"/>
            </w:pPr>
            <w:r>
              <w:t>4.0</w:t>
            </w:r>
          </w:p>
        </w:tc>
        <w:tc>
          <w:tcPr>
            <w:tcW w:w="288" w:type="dxa"/>
          </w:tcPr>
          <w:p w14:paraId="285326B5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900BE9B" w14:textId="68817FE7" w:rsidR="0024656D" w:rsidRDefault="23CEF94F">
            <w:pPr>
              <w:jc w:val="right"/>
            </w:pPr>
            <w:r>
              <w:t>14243/83 = 171.61</w:t>
            </w:r>
          </w:p>
        </w:tc>
      </w:tr>
      <w:tr w:rsidR="0024656D" w14:paraId="5F4FF38E" w14:textId="77777777" w:rsidTr="00062136">
        <w:trPr>
          <w:cantSplit/>
        </w:trPr>
        <w:tc>
          <w:tcPr>
            <w:tcW w:w="5270" w:type="dxa"/>
          </w:tcPr>
          <w:p w14:paraId="3C32D857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5A2493E" w14:textId="6F6D5C86" w:rsidR="0024656D" w:rsidRDefault="1D126852">
            <w:pPr>
              <w:jc w:val="right"/>
            </w:pPr>
            <w:r>
              <w:t>0.3</w:t>
            </w:r>
          </w:p>
        </w:tc>
        <w:tc>
          <w:tcPr>
            <w:tcW w:w="288" w:type="dxa"/>
          </w:tcPr>
          <w:p w14:paraId="3DE0758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708FFF3" w14:textId="23C5090F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6EC2563F" w14:textId="77777777" w:rsidTr="00062136">
        <w:trPr>
          <w:cantSplit/>
        </w:trPr>
        <w:tc>
          <w:tcPr>
            <w:tcW w:w="5270" w:type="dxa"/>
          </w:tcPr>
          <w:p w14:paraId="193F661B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03CD348" w14:textId="4C412164" w:rsidR="0024656D" w:rsidRDefault="712F4F5B">
            <w:pPr>
              <w:jc w:val="right"/>
            </w:pPr>
            <w:r>
              <w:t>0.2</w:t>
            </w:r>
          </w:p>
        </w:tc>
        <w:tc>
          <w:tcPr>
            <w:tcW w:w="288" w:type="dxa"/>
          </w:tcPr>
          <w:p w14:paraId="288230D9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598B772" w14:textId="6ABA2659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6732975D" w14:textId="77777777" w:rsidTr="00062136">
        <w:trPr>
          <w:cantSplit/>
        </w:trPr>
        <w:tc>
          <w:tcPr>
            <w:tcW w:w="5270" w:type="dxa"/>
          </w:tcPr>
          <w:p w14:paraId="307393D1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FA862D" w14:textId="5DEAC8C3" w:rsidR="0024656D" w:rsidRDefault="6ADAF428">
            <w:pPr>
              <w:jc w:val="right"/>
            </w:pPr>
            <w:r>
              <w:t>0.1</w:t>
            </w:r>
          </w:p>
        </w:tc>
        <w:tc>
          <w:tcPr>
            <w:tcW w:w="288" w:type="dxa"/>
          </w:tcPr>
          <w:p w14:paraId="11FA509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AF2FF22" w14:textId="6FC83354" w:rsidR="0024656D" w:rsidRDefault="23CEF94F">
            <w:pPr>
              <w:jc w:val="right"/>
            </w:pPr>
            <w:r>
              <w:t>2940/118 = 24.92</w:t>
            </w:r>
          </w:p>
        </w:tc>
      </w:tr>
      <w:tr w:rsidR="0024656D" w14:paraId="18A68388" w14:textId="77777777" w:rsidTr="00062136">
        <w:trPr>
          <w:cantSplit/>
        </w:trPr>
        <w:tc>
          <w:tcPr>
            <w:tcW w:w="5270" w:type="dxa"/>
          </w:tcPr>
          <w:p w14:paraId="1AE5A6BA" w14:textId="77777777" w:rsidR="0024656D" w:rsidRDefault="0024656D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739DC2C" w14:textId="0EBA0036" w:rsidR="0024656D" w:rsidRDefault="17E3B767">
            <w:pPr>
              <w:jc w:val="right"/>
            </w:pPr>
            <w:r>
              <w:t>0.</w:t>
            </w:r>
            <w:r w:rsidR="23CEF94F">
              <w:t>0</w:t>
            </w:r>
          </w:p>
        </w:tc>
        <w:tc>
          <w:tcPr>
            <w:tcW w:w="288" w:type="dxa"/>
          </w:tcPr>
          <w:p w14:paraId="01C08371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17F387A" w14:textId="3F90B133" w:rsidR="0024656D" w:rsidRDefault="0E08CF70">
            <w:pPr>
              <w:jc w:val="right"/>
            </w:pPr>
            <w:proofErr w:type="spellStart"/>
            <w:r>
              <w:t>ไม่</w:t>
            </w:r>
            <w:r w:rsidR="3C15CA51">
              <w:t>ได้ดำเนินการ</w:t>
            </w:r>
            <w:proofErr w:type="spellEnd"/>
          </w:p>
        </w:tc>
      </w:tr>
      <w:tr w:rsidR="0024656D" w14:paraId="2EE01A8D" w14:textId="77777777" w:rsidTr="00062136">
        <w:trPr>
          <w:cantSplit/>
        </w:trPr>
        <w:tc>
          <w:tcPr>
            <w:tcW w:w="5270" w:type="dxa"/>
          </w:tcPr>
          <w:p w14:paraId="4710AF67" w14:textId="77777777" w:rsidR="0024656D" w:rsidRDefault="0024656D">
            <w:pPr>
              <w:rPr>
                <w:sz w:val="16"/>
              </w:rPr>
            </w:pPr>
          </w:p>
        </w:tc>
        <w:tc>
          <w:tcPr>
            <w:tcW w:w="1685" w:type="dxa"/>
          </w:tcPr>
          <w:p w14:paraId="6625E8B1" w14:textId="77777777" w:rsidR="0024656D" w:rsidRDefault="0024656D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</w:tcPr>
          <w:p w14:paraId="575CCC2E" w14:textId="77777777" w:rsidR="0024656D" w:rsidRDefault="0024656D">
            <w:pPr>
              <w:jc w:val="center"/>
              <w:rPr>
                <w:sz w:val="16"/>
              </w:rPr>
            </w:pPr>
          </w:p>
        </w:tc>
        <w:tc>
          <w:tcPr>
            <w:tcW w:w="1685" w:type="dxa"/>
          </w:tcPr>
          <w:p w14:paraId="1E11E08C" w14:textId="77777777" w:rsidR="0024656D" w:rsidRDefault="0024656D">
            <w:pPr>
              <w:jc w:val="center"/>
              <w:rPr>
                <w:sz w:val="16"/>
                <w:szCs w:val="16"/>
              </w:rPr>
            </w:pPr>
          </w:p>
        </w:tc>
      </w:tr>
      <w:tr w:rsidR="0024656D" w14:paraId="7AE0FC5E" w14:textId="77777777" w:rsidTr="00062136">
        <w:trPr>
          <w:cantSplit/>
        </w:trPr>
        <w:tc>
          <w:tcPr>
            <w:tcW w:w="5270" w:type="dxa"/>
          </w:tcPr>
          <w:p w14:paraId="666755D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Defect-removal Rates (Defects/Hr.)</w:t>
            </w:r>
          </w:p>
        </w:tc>
        <w:tc>
          <w:tcPr>
            <w:tcW w:w="1685" w:type="dxa"/>
          </w:tcPr>
          <w:p w14:paraId="2554B894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3E39C455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492DBE0E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</w:tr>
      <w:tr w:rsidR="0024656D" w14:paraId="36E67A1D" w14:textId="77777777" w:rsidTr="00062136">
        <w:trPr>
          <w:cantSplit/>
        </w:trPr>
        <w:tc>
          <w:tcPr>
            <w:tcW w:w="5270" w:type="dxa"/>
          </w:tcPr>
          <w:p w14:paraId="243EA7D3" w14:textId="1053C490" w:rsidR="0024656D" w:rsidRDefault="556DE0DA">
            <w:r>
              <w:t xml:space="preserve">  Requirements </w:t>
            </w:r>
            <w:r w:rsidR="5DB84DFC">
              <w:t>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12B8FEEE" w14:textId="5D0620D5" w:rsidR="0024656D" w:rsidRDefault="5F01D199">
            <w:pPr>
              <w:jc w:val="right"/>
            </w:pPr>
            <w:r>
              <w:t>0.5</w:t>
            </w:r>
          </w:p>
        </w:tc>
        <w:tc>
          <w:tcPr>
            <w:tcW w:w="288" w:type="dxa"/>
          </w:tcPr>
          <w:p w14:paraId="5E18A98E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732D9628" w14:textId="27EBE4F8" w:rsidR="0024656D" w:rsidRDefault="23CEF94F">
            <w:pPr>
              <w:jc w:val="right"/>
            </w:pPr>
            <w:r>
              <w:t>3765/2023 = 1.87</w:t>
            </w:r>
          </w:p>
        </w:tc>
      </w:tr>
      <w:tr w:rsidR="0024656D" w14:paraId="12245954" w14:textId="77777777" w:rsidTr="00062136">
        <w:trPr>
          <w:cantSplit/>
        </w:trPr>
        <w:tc>
          <w:tcPr>
            <w:tcW w:w="5270" w:type="dxa"/>
          </w:tcPr>
          <w:p w14:paraId="42E76E7F" w14:textId="079B7072" w:rsidR="0024656D" w:rsidRDefault="556DE0DA">
            <w:r>
              <w:t xml:space="preserve">  HLD </w:t>
            </w:r>
            <w:r w:rsidR="74BB1245">
              <w:t>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386CE4F" w14:textId="08F98B22" w:rsidR="0024656D" w:rsidRDefault="331EB8A3">
            <w:pPr>
              <w:jc w:val="right"/>
            </w:pPr>
            <w:r>
              <w:t>0.5</w:t>
            </w:r>
          </w:p>
        </w:tc>
        <w:tc>
          <w:tcPr>
            <w:tcW w:w="288" w:type="dxa"/>
          </w:tcPr>
          <w:p w14:paraId="25A5942D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325644" w14:textId="6312E292" w:rsidR="0024656D" w:rsidRDefault="23CEF94F" w:rsidP="39BF5BDE">
            <w:pPr>
              <w:spacing w:line="259" w:lineRule="auto"/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3C51F167" w14:textId="77777777" w:rsidTr="00062136">
        <w:trPr>
          <w:cantSplit/>
        </w:trPr>
        <w:tc>
          <w:tcPr>
            <w:tcW w:w="5270" w:type="dxa"/>
          </w:tcPr>
          <w:p w14:paraId="20181796" w14:textId="77777777" w:rsidR="0024656D" w:rsidRDefault="0024656D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74D981A" w14:textId="6D3B5222" w:rsidR="0024656D" w:rsidRDefault="6E49EEA0">
            <w:pPr>
              <w:jc w:val="right"/>
            </w:pPr>
            <w:r>
              <w:t>6.0</w:t>
            </w:r>
          </w:p>
        </w:tc>
        <w:tc>
          <w:tcPr>
            <w:tcW w:w="288" w:type="dxa"/>
          </w:tcPr>
          <w:p w14:paraId="56D109A4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C6BBD82" w14:textId="4EFC2388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20E47B8F" w14:textId="77777777" w:rsidTr="00062136">
        <w:trPr>
          <w:cantSplit/>
        </w:trPr>
        <w:tc>
          <w:tcPr>
            <w:tcW w:w="5270" w:type="dxa"/>
          </w:tcPr>
          <w:p w14:paraId="2EA6D9B4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1FAADB3" w14:textId="123349BB" w:rsidR="0024656D" w:rsidRDefault="773DB074">
            <w:pPr>
              <w:jc w:val="right"/>
            </w:pPr>
            <w:r>
              <w:t>5.0</w:t>
            </w:r>
          </w:p>
        </w:tc>
        <w:tc>
          <w:tcPr>
            <w:tcW w:w="288" w:type="dxa"/>
          </w:tcPr>
          <w:p w14:paraId="18E687A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EEF6437" w14:textId="57F90E2D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7CE74AA9" w14:textId="77777777" w:rsidTr="00062136">
        <w:trPr>
          <w:cantSplit/>
        </w:trPr>
        <w:tc>
          <w:tcPr>
            <w:tcW w:w="5270" w:type="dxa"/>
          </w:tcPr>
          <w:p w14:paraId="7864CDCD" w14:textId="77777777" w:rsidR="0024656D" w:rsidRDefault="0024656D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E381BCC" w14:textId="56F4C9E3" w:rsidR="0024656D" w:rsidRDefault="0685CD7C">
            <w:pPr>
              <w:jc w:val="right"/>
            </w:pPr>
            <w:r>
              <w:t>5.0</w:t>
            </w:r>
          </w:p>
        </w:tc>
        <w:tc>
          <w:tcPr>
            <w:tcW w:w="288" w:type="dxa"/>
          </w:tcPr>
          <w:p w14:paraId="598F315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5655E80" w14:textId="55FC5DE5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428A8A2F" w14:textId="77777777" w:rsidTr="00062136">
        <w:trPr>
          <w:cantSplit/>
        </w:trPr>
        <w:tc>
          <w:tcPr>
            <w:tcW w:w="5270" w:type="dxa"/>
          </w:tcPr>
          <w:p w14:paraId="50282064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E6F84DB" w14:textId="0B844586" w:rsidR="0024656D" w:rsidRDefault="27459614">
            <w:pPr>
              <w:jc w:val="right"/>
            </w:pPr>
            <w:r>
              <w:t>3.0</w:t>
            </w:r>
          </w:p>
        </w:tc>
        <w:tc>
          <w:tcPr>
            <w:tcW w:w="288" w:type="dxa"/>
          </w:tcPr>
          <w:p w14:paraId="074887F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4942636" w14:textId="42DF0E56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1EEB4DD8" w14:textId="77777777" w:rsidTr="00062136">
        <w:trPr>
          <w:cantSplit/>
        </w:trPr>
        <w:tc>
          <w:tcPr>
            <w:tcW w:w="5270" w:type="dxa"/>
          </w:tcPr>
          <w:p w14:paraId="57E3F920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FD92879" w14:textId="00C18A99" w:rsidR="0024656D" w:rsidRDefault="20F13AE1">
            <w:pPr>
              <w:jc w:val="right"/>
            </w:pPr>
            <w:r>
              <w:t>1.0</w:t>
            </w:r>
          </w:p>
        </w:tc>
        <w:tc>
          <w:tcPr>
            <w:tcW w:w="288" w:type="dxa"/>
          </w:tcPr>
          <w:p w14:paraId="28F2A0B8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F0C88DC" w14:textId="15F800D6" w:rsidR="0024656D" w:rsidRDefault="6B7B37FF">
            <w:pPr>
              <w:jc w:val="right"/>
            </w:pPr>
            <w:r>
              <w:t>0</w:t>
            </w:r>
            <w:r w:rsidR="4017CA10">
              <w:t>/</w:t>
            </w:r>
            <w:r w:rsidR="23CEF94F">
              <w:t>118</w:t>
            </w:r>
            <w:r w:rsidR="5D191EBC">
              <w:t xml:space="preserve"> </w:t>
            </w:r>
            <w:r w:rsidR="1679B746">
              <w:t>=</w:t>
            </w:r>
            <w:r w:rsidR="2CA94248">
              <w:t xml:space="preserve"> </w:t>
            </w:r>
            <w:r w:rsidR="25BB44B6">
              <w:t>0</w:t>
            </w:r>
            <w:r w:rsidR="23CEF94F">
              <w:t>.0</w:t>
            </w:r>
          </w:p>
        </w:tc>
      </w:tr>
      <w:tr w:rsidR="0024656D" w14:paraId="5728A4A0" w14:textId="77777777" w:rsidTr="00062136">
        <w:trPr>
          <w:cantSplit/>
        </w:trPr>
        <w:tc>
          <w:tcPr>
            <w:tcW w:w="5270" w:type="dxa"/>
          </w:tcPr>
          <w:p w14:paraId="73E4EF91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Phase Yields</w:t>
            </w:r>
          </w:p>
        </w:tc>
        <w:tc>
          <w:tcPr>
            <w:tcW w:w="1685" w:type="dxa"/>
          </w:tcPr>
          <w:p w14:paraId="30C77A79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6FB243E7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24E3EDDB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</w:tr>
      <w:tr w:rsidR="0024656D" w14:paraId="7849DF1A" w14:textId="77777777" w:rsidTr="00062136">
        <w:trPr>
          <w:cantSplit/>
        </w:trPr>
        <w:tc>
          <w:tcPr>
            <w:tcW w:w="5270" w:type="dxa"/>
          </w:tcPr>
          <w:p w14:paraId="4D40858F" w14:textId="45A58868" w:rsidR="0024656D" w:rsidRDefault="556DE0DA">
            <w:r>
              <w:t xml:space="preserve">  Requirements</w:t>
            </w:r>
            <w:r w:rsidR="5640CA88">
              <w:t xml:space="preserve"> 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3F50AD52" w14:textId="53CBC9E3" w:rsidR="0024656D" w:rsidRDefault="2516078A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1515EB9F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04FCFB85" w14:textId="66FCC550" w:rsidR="0024656D" w:rsidRDefault="23CEF94F">
            <w:pPr>
              <w:jc w:val="right"/>
            </w:pPr>
            <w:r>
              <w:t>3765/80,948</w:t>
            </w:r>
            <w:r>
              <w:t>‬ = 4.66%</w:t>
            </w:r>
          </w:p>
        </w:tc>
      </w:tr>
      <w:tr w:rsidR="0024656D" w14:paraId="6B999058" w14:textId="77777777" w:rsidTr="00062136">
        <w:trPr>
          <w:cantSplit/>
        </w:trPr>
        <w:tc>
          <w:tcPr>
            <w:tcW w:w="5270" w:type="dxa"/>
          </w:tcPr>
          <w:p w14:paraId="4500D4B7" w14:textId="660F3C20" w:rsidR="0024656D" w:rsidRDefault="556DE0DA">
            <w:r>
              <w:t xml:space="preserve">  HLD </w:t>
            </w:r>
            <w:r w:rsidR="597DED23">
              <w:t>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BED5C74" w14:textId="35E7CEA5" w:rsidR="0024656D" w:rsidRDefault="787D1C62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6C009E29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EC08ACB" w14:textId="3326CBEF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2B57ABE6" w14:textId="77777777" w:rsidTr="00062136">
        <w:trPr>
          <w:cantSplit/>
        </w:trPr>
        <w:tc>
          <w:tcPr>
            <w:tcW w:w="5270" w:type="dxa"/>
          </w:tcPr>
          <w:p w14:paraId="0951C467" w14:textId="77777777" w:rsidR="0024656D" w:rsidRDefault="0024656D">
            <w:r>
              <w:t xml:space="preserve">  Test development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0E84750" w14:textId="799CD3BF" w:rsidR="0024656D" w:rsidRDefault="5587740B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0A047BC4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90CCE6A" w14:textId="49AEB35F" w:rsidR="0024656D" w:rsidRDefault="23CEF94F">
            <w:pPr>
              <w:jc w:val="right"/>
            </w:pPr>
            <w:r>
              <w:t>0/83 = 0.0%</w:t>
            </w:r>
          </w:p>
        </w:tc>
      </w:tr>
      <w:tr w:rsidR="0024656D" w14:paraId="6CFCC553" w14:textId="77777777" w:rsidTr="00062136">
        <w:trPr>
          <w:cantSplit/>
        </w:trPr>
        <w:tc>
          <w:tcPr>
            <w:tcW w:w="5270" w:type="dxa"/>
          </w:tcPr>
          <w:p w14:paraId="7529979B" w14:textId="77777777" w:rsidR="0024656D" w:rsidRDefault="0024656D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7A9FC7C" w14:textId="4C740BF9" w:rsidR="0024656D" w:rsidRDefault="28E7472A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2F47FF88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822E01E" w14:textId="546C29FA" w:rsidR="0024656D" w:rsidRDefault="23CEF94F">
            <w:pPr>
              <w:jc w:val="right"/>
            </w:pPr>
            <w:r>
              <w:t>0/83 = 0.0%</w:t>
            </w:r>
          </w:p>
        </w:tc>
      </w:tr>
      <w:tr w:rsidR="0024656D" w14:paraId="757CD7D4" w14:textId="77777777" w:rsidTr="00062136">
        <w:trPr>
          <w:cantSplit/>
        </w:trPr>
        <w:tc>
          <w:tcPr>
            <w:tcW w:w="5270" w:type="dxa"/>
          </w:tcPr>
          <w:p w14:paraId="382AE6AE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0E07FD8" w14:textId="5BDFE393" w:rsidR="0024656D" w:rsidRDefault="5AF5256F">
            <w:pPr>
              <w:jc w:val="right"/>
            </w:pPr>
            <w:r>
              <w:t>50</w:t>
            </w:r>
            <w:r w:rsidR="2564BD59">
              <w:t>%</w:t>
            </w:r>
          </w:p>
        </w:tc>
        <w:tc>
          <w:tcPr>
            <w:tcW w:w="288" w:type="dxa"/>
          </w:tcPr>
          <w:p w14:paraId="1F956B1F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23B3C15" w14:textId="32EFD56B" w:rsidR="0024656D" w:rsidRDefault="23CEF94F">
            <w:pPr>
              <w:jc w:val="right"/>
            </w:pPr>
            <w:r>
              <w:t>0/83 = 0.0%</w:t>
            </w:r>
          </w:p>
        </w:tc>
      </w:tr>
      <w:tr w:rsidR="0024656D" w14:paraId="381BA29B" w14:textId="77777777" w:rsidTr="00062136">
        <w:trPr>
          <w:cantSplit/>
        </w:trPr>
        <w:tc>
          <w:tcPr>
            <w:tcW w:w="5270" w:type="dxa"/>
          </w:tcPr>
          <w:p w14:paraId="5170D6ED" w14:textId="77777777" w:rsidR="0024656D" w:rsidRDefault="0024656D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0F22620" w14:textId="20B64A48" w:rsidR="0024656D" w:rsidRDefault="4AAF743C">
            <w:pPr>
              <w:jc w:val="right"/>
            </w:pPr>
            <w:r>
              <w:t>70</w:t>
            </w:r>
            <w:r w:rsidR="30FF9255">
              <w:t>%</w:t>
            </w:r>
          </w:p>
        </w:tc>
        <w:tc>
          <w:tcPr>
            <w:tcW w:w="288" w:type="dxa"/>
          </w:tcPr>
          <w:p w14:paraId="14AD8646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004ED97" w14:textId="75A8432B" w:rsidR="0024656D" w:rsidRDefault="23CEF94F">
            <w:pPr>
              <w:jc w:val="right"/>
            </w:pPr>
            <w:r>
              <w:t>14243/80,948 = 18%</w:t>
            </w:r>
          </w:p>
        </w:tc>
      </w:tr>
      <w:tr w:rsidR="0024656D" w14:paraId="6BD46B2C" w14:textId="77777777" w:rsidTr="00062136">
        <w:trPr>
          <w:cantSplit/>
        </w:trPr>
        <w:tc>
          <w:tcPr>
            <w:tcW w:w="5270" w:type="dxa"/>
          </w:tcPr>
          <w:p w14:paraId="1739EB9A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4103DE0" w14:textId="6436A36F" w:rsidR="0024656D" w:rsidRDefault="2B842463">
            <w:pPr>
              <w:jc w:val="right"/>
            </w:pPr>
            <w:r>
              <w:t>90%</w:t>
            </w:r>
          </w:p>
        </w:tc>
        <w:tc>
          <w:tcPr>
            <w:tcW w:w="288" w:type="dxa"/>
          </w:tcPr>
          <w:p w14:paraId="1E22866E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D8BEB73" w14:textId="1BEF988E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75BF0510" w14:textId="77777777" w:rsidTr="00062136">
        <w:trPr>
          <w:cantSplit/>
        </w:trPr>
        <w:tc>
          <w:tcPr>
            <w:tcW w:w="5270" w:type="dxa"/>
          </w:tcPr>
          <w:p w14:paraId="4F20735D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AF6A4B5" w14:textId="30B10B15" w:rsidR="0024656D" w:rsidRDefault="3695971E">
            <w:pPr>
              <w:jc w:val="right"/>
            </w:pPr>
            <w:r>
              <w:t>80%</w:t>
            </w:r>
          </w:p>
        </w:tc>
        <w:tc>
          <w:tcPr>
            <w:tcW w:w="288" w:type="dxa"/>
          </w:tcPr>
          <w:p w14:paraId="5319792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3491533" w14:textId="269CE628" w:rsidR="0024656D" w:rsidRDefault="23CEF94F">
            <w:pPr>
              <w:jc w:val="right"/>
            </w:pPr>
            <w:r>
              <w:t>62940/2244 = 77.42%</w:t>
            </w:r>
          </w:p>
        </w:tc>
      </w:tr>
      <w:tr w:rsidR="0024656D" w14:paraId="33BCBF58" w14:textId="77777777" w:rsidTr="00062136">
        <w:trPr>
          <w:cantSplit/>
        </w:trPr>
        <w:tc>
          <w:tcPr>
            <w:tcW w:w="5270" w:type="dxa"/>
          </w:tcPr>
          <w:p w14:paraId="4A89AD5C" w14:textId="77777777" w:rsidR="0024656D" w:rsidRDefault="0024656D">
            <w:pPr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1ECC8D6C" w14:textId="77777777" w:rsidR="0024656D" w:rsidRDefault="002465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285A2A66" w14:textId="77777777" w:rsidR="0024656D" w:rsidRDefault="002465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26194D71" w14:textId="77777777" w:rsidR="0024656D" w:rsidRDefault="0024656D">
            <w:pPr>
              <w:jc w:val="right"/>
              <w:rPr>
                <w:sz w:val="16"/>
                <w:szCs w:val="16"/>
              </w:rPr>
            </w:pPr>
          </w:p>
        </w:tc>
      </w:tr>
      <w:tr w:rsidR="0024656D" w14:paraId="5F286C27" w14:textId="77777777" w:rsidTr="00062136">
        <w:trPr>
          <w:cantSplit/>
        </w:trPr>
        <w:tc>
          <w:tcPr>
            <w:tcW w:w="5270" w:type="dxa"/>
          </w:tcPr>
          <w:p w14:paraId="6B055DE5" w14:textId="77777777" w:rsidR="0024656D" w:rsidRDefault="0024656D">
            <w:pPr>
              <w:rPr>
                <w:b/>
                <w:bCs/>
              </w:rPr>
            </w:pPr>
            <w:r w:rsidRPr="454F60E7">
              <w:rPr>
                <w:b/>
                <w:bCs/>
              </w:rPr>
              <w:t>Process Yields</w:t>
            </w:r>
          </w:p>
        </w:tc>
        <w:tc>
          <w:tcPr>
            <w:tcW w:w="1685" w:type="dxa"/>
          </w:tcPr>
          <w:p w14:paraId="47F00C9B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14:paraId="5F207E3C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  <w:tc>
          <w:tcPr>
            <w:tcW w:w="1685" w:type="dxa"/>
          </w:tcPr>
          <w:p w14:paraId="7C979B29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</w:tr>
      <w:tr w:rsidR="0024656D" w14:paraId="7958EF6F" w14:textId="77777777" w:rsidTr="00062136">
        <w:trPr>
          <w:cantSplit/>
        </w:trPr>
        <w:tc>
          <w:tcPr>
            <w:tcW w:w="5270" w:type="dxa"/>
          </w:tcPr>
          <w:p w14:paraId="2CCA028A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5CD030F6" w14:textId="3085AF2B" w:rsidR="0024656D" w:rsidRDefault="2CC47E95">
            <w:pPr>
              <w:jc w:val="right"/>
            </w:pPr>
            <w:r>
              <w:t>&gt;75</w:t>
            </w:r>
            <w:r w:rsidR="3D6235B7">
              <w:t>%</w:t>
            </w:r>
          </w:p>
        </w:tc>
        <w:tc>
          <w:tcPr>
            <w:tcW w:w="288" w:type="dxa"/>
          </w:tcPr>
          <w:p w14:paraId="39F33C7D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43644933" w14:textId="519DC54C" w:rsidR="0024656D" w:rsidRDefault="23CEF94F">
            <w:pPr>
              <w:jc w:val="right"/>
            </w:pPr>
            <w:r>
              <w:t>4.66%</w:t>
            </w:r>
          </w:p>
        </w:tc>
      </w:tr>
      <w:tr w:rsidR="0024656D" w14:paraId="00DF95EC" w14:textId="77777777" w:rsidTr="00062136">
        <w:trPr>
          <w:cantSplit/>
        </w:trPr>
        <w:tc>
          <w:tcPr>
            <w:tcW w:w="5270" w:type="dxa"/>
          </w:tcPr>
          <w:p w14:paraId="63E66138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unit test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82C90C4" w14:textId="1D5FBC46" w:rsidR="0024656D" w:rsidRDefault="09875B9E">
            <w:pPr>
              <w:jc w:val="right"/>
            </w:pPr>
            <w:r>
              <w:t>&gt;85%</w:t>
            </w:r>
          </w:p>
        </w:tc>
        <w:tc>
          <w:tcPr>
            <w:tcW w:w="288" w:type="dxa"/>
          </w:tcPr>
          <w:p w14:paraId="00BA6681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9FB184A" w14:textId="4CF5D444" w:rsidR="0024656D" w:rsidRDefault="23CEF94F">
            <w:pPr>
              <w:jc w:val="right"/>
            </w:pPr>
            <w:r>
              <w:t>22.66%</w:t>
            </w:r>
          </w:p>
        </w:tc>
      </w:tr>
      <w:tr w:rsidR="0024656D" w14:paraId="2F770C1E" w14:textId="77777777" w:rsidTr="00062136">
        <w:trPr>
          <w:cantSplit/>
        </w:trPr>
        <w:tc>
          <w:tcPr>
            <w:tcW w:w="5270" w:type="dxa"/>
          </w:tcPr>
          <w:p w14:paraId="1C871ED8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6B704BA" w14:textId="5BE47461" w:rsidR="0024656D" w:rsidRDefault="627D4051">
            <w:pPr>
              <w:jc w:val="right"/>
            </w:pPr>
            <w:r>
              <w:t>&gt;</w:t>
            </w:r>
            <w:r w:rsidR="7CAF22F7">
              <w:t>97.5</w:t>
            </w:r>
            <w:r>
              <w:t>%</w:t>
            </w:r>
          </w:p>
        </w:tc>
        <w:tc>
          <w:tcPr>
            <w:tcW w:w="288" w:type="dxa"/>
          </w:tcPr>
          <w:p w14:paraId="363CF60A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BB7A663" w14:textId="55428664" w:rsidR="0024656D" w:rsidRDefault="23CEF94F">
            <w:pPr>
              <w:jc w:val="right"/>
            </w:pPr>
            <w:r>
              <w:t>22.66%</w:t>
            </w:r>
          </w:p>
        </w:tc>
      </w:tr>
      <w:tr w:rsidR="0024656D" w14:paraId="05381FDA" w14:textId="77777777" w:rsidTr="00062136">
        <w:trPr>
          <w:cantSplit/>
        </w:trPr>
        <w:tc>
          <w:tcPr>
            <w:tcW w:w="5270" w:type="dxa"/>
          </w:tcPr>
          <w:p w14:paraId="0518A0CF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CDDEABC" w14:textId="6B8D9116" w:rsidR="0024656D" w:rsidRDefault="4DC5E463">
            <w:pPr>
              <w:jc w:val="right"/>
            </w:pPr>
            <w:r>
              <w:t>&gt;</w:t>
            </w:r>
            <w:r w:rsidR="18834A2D">
              <w:t>99</w:t>
            </w:r>
            <w:r>
              <w:t>%</w:t>
            </w:r>
          </w:p>
        </w:tc>
        <w:tc>
          <w:tcPr>
            <w:tcW w:w="288" w:type="dxa"/>
          </w:tcPr>
          <w:p w14:paraId="0882F75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358155C" w14:textId="2FB25020" w:rsidR="0024656D" w:rsidRDefault="454F60E7">
            <w:pPr>
              <w:jc w:val="right"/>
            </w:pPr>
            <w:r>
              <w:t>100%</w:t>
            </w:r>
          </w:p>
        </w:tc>
      </w:tr>
    </w:tbl>
    <w:p w14:paraId="173257BA" w14:textId="77777777" w:rsidR="0024656D" w:rsidRDefault="0024656D">
      <w:pPr>
        <w:spacing w:line="360" w:lineRule="auto"/>
        <w:jc w:val="both"/>
        <w:rPr>
          <w:sz w:val="24"/>
          <w:szCs w:val="24"/>
        </w:rPr>
      </w:pPr>
    </w:p>
    <w:p w14:paraId="015C2B5A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Instructions - Form SUMQ</w:t>
      </w:r>
    </w:p>
    <w:p w14:paraId="47F7D8B0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4DB63D6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0A40AC3D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6E1C45FF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This form holds plan and actual quality data for parts or assemblies.</w:t>
            </w:r>
          </w:p>
        </w:tc>
      </w:tr>
      <w:tr w:rsidR="0024656D" w14:paraId="477A070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35F46C0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92A30E1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Where possible, establish goals based on your own historical data.</w:t>
            </w:r>
          </w:p>
          <w:p w14:paraId="42A20E9D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Where data are not available, use the QUAL standard for guidance (see Appendix G).</w:t>
            </w:r>
          </w:p>
          <w:p w14:paraId="5E1785EF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Before making the quality plan, you must have a partially completed SUMP form with size and development time data by process phase.</w:t>
            </w:r>
          </w:p>
        </w:tc>
      </w:tr>
      <w:tr w:rsidR="0024656D" w14:paraId="366A8F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F6D66C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Make the Quality Plan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30C86BC" w14:textId="77777777" w:rsidR="0024656D" w:rsidRDefault="0024656D">
            <w:r>
              <w:t>To make the quality plan, do the following:</w:t>
            </w:r>
          </w:p>
          <w:p w14:paraId="629994BD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Estimate the defects injected in each phase (use plan data and the QUAL standard for defects injected per hour times hours spent by phase).</w:t>
            </w:r>
          </w:p>
          <w:p w14:paraId="38EC0A93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Estimate the yield for each defect-removal phase (QUAL standard).</w:t>
            </w:r>
          </w:p>
          <w:p w14:paraId="525E832A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The defects removed in each phase are estimated as the number of defects at phase entry, times the estimated yield for that phase, divided by 100.</w:t>
            </w:r>
          </w:p>
          <w:p w14:paraId="0EDAD354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Examine the defects/KLOC values for reasonableness.</w:t>
            </w:r>
          </w:p>
          <w:p w14:paraId="7BE9F4A9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If the defects/KLOC values are not reasonable, adjust phase times, defect injection rates, or yields (use QUAL standard for guidance).</w:t>
            </w:r>
          </w:p>
          <w:p w14:paraId="595BEB9B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When the numbers appear reasonable, the quality plan is complete.</w:t>
            </w:r>
          </w:p>
        </w:tc>
      </w:tr>
      <w:tr w:rsidR="0024656D" w14:paraId="65FBA0E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30FD9A5E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Record Actual Quality Data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C17E30A" w14:textId="77777777" w:rsidR="0024656D" w:rsidRDefault="0024656D">
            <w:r>
              <w:t>To complete the quality plan with actual values, enter the following data:</w:t>
            </w:r>
          </w:p>
          <w:p w14:paraId="0B6DB6C6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Record development time in the time log and summarize in SUMP.</w:t>
            </w:r>
          </w:p>
          <w:p w14:paraId="0B098FFE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Record the defects found in the defect log and summarize in SUMP.</w:t>
            </w:r>
          </w:p>
          <w:p w14:paraId="08E5B062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the size of each product produced and summarize in SUMP.</w:t>
            </w:r>
          </w:p>
          <w:p w14:paraId="6EAC6069" w14:textId="77777777" w:rsidR="0024656D" w:rsidRDefault="0024656D">
            <w:r>
              <w:t xml:space="preserve">With the completed SUMP data, complete the SUMQ form with the </w:t>
            </w:r>
            <w:proofErr w:type="spellStart"/>
            <w:r>
              <w:t>TSPi</w:t>
            </w:r>
            <w:proofErr w:type="spellEnd"/>
            <w:r>
              <w:t xml:space="preserve"> tool or as described below and in Chapter 5.</w:t>
            </w:r>
          </w:p>
        </w:tc>
      </w:tr>
      <w:tr w:rsidR="0024656D" w14:paraId="2DB0CCE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01592C1F" w14:textId="77777777" w:rsidR="0024656D" w:rsidRDefault="0024656D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TSPi</w:t>
            </w:r>
            <w:proofErr w:type="spellEnd"/>
            <w:r>
              <w:rPr>
                <w:b/>
                <w:sz w:val="22"/>
              </w:rPr>
              <w:t xml:space="preserve">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4FE3F15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 xml:space="preserve">If you use the </w:t>
            </w:r>
            <w:proofErr w:type="spellStart"/>
            <w:r>
              <w:t>TSPi</w:t>
            </w:r>
            <w:proofErr w:type="spellEnd"/>
            <w:r>
              <w:t xml:space="preserve"> tool, it will complete all the SUMQ calculations.</w:t>
            </w:r>
          </w:p>
          <w:p w14:paraId="38C6EDB6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Without the tool, you will have to make the SUMQ calculations as you complete each step described above.</w:t>
            </w:r>
          </w:p>
          <w:p w14:paraId="429A1F55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At part completion, make the quality calculations by following the instructions below and in Chapter 5.</w:t>
            </w:r>
          </w:p>
        </w:tc>
      </w:tr>
      <w:tr w:rsidR="0024656D" w14:paraId="3D46C72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2B1AFA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25AB9B0B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14:paraId="4367A9AC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14:paraId="7AE4F98E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3389FC79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521148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6DDE41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LOC/hour: new and changed LOC divided by total development hours.</w:t>
            </w:r>
          </w:p>
          <w:p w14:paraId="13F4616C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 xml:space="preserve">% Reuse: the percentage of total LOC that was reused. </w:t>
            </w:r>
          </w:p>
          <w:p w14:paraId="214A1EB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% New Reuse: the percentage of new and changed LOC that was inserted in the reuse library.</w:t>
            </w:r>
          </w:p>
        </w:tc>
      </w:tr>
      <w:tr w:rsidR="0024656D" w14:paraId="67543F02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A7703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 Defect Free (PDF)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587F784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PDF refers to the percentage of a program's components that had no defects in a development or test phase.</w:t>
            </w:r>
          </w:p>
          <w:p w14:paraId="2C2F7C7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Thus, if 3 of a program's 10 components had no defects in compile, that program would have a PDF of 30% in compile.</w:t>
            </w:r>
          </w:p>
          <w:p w14:paraId="34C792B7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Base the plan percent defect free (PDF) values on the QUAL standard.</w:t>
            </w:r>
          </w:p>
        </w:tc>
      </w:tr>
      <w:tr w:rsidR="0024656D" w14:paraId="06DC2989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02295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Defects/page and Defects/KLOC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BF89A84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Set the defect/page and defect/KLOC plan values during planning.</w:t>
            </w:r>
          </w:p>
          <w:p w14:paraId="4B4C7E5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Defects/page are calculated as (no. of defects)</w:t>
            </w:r>
            <w:proofErr w:type="gramStart"/>
            <w:r>
              <w:t>/(</w:t>
            </w:r>
            <w:proofErr w:type="gramEnd"/>
            <w:r>
              <w:t>no. of pages)</w:t>
            </w:r>
          </w:p>
          <w:p w14:paraId="50988968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Defects/KLOC are calculated as 1000*(no. of defects)</w:t>
            </w:r>
            <w:proofErr w:type="gramStart"/>
            <w:r>
              <w:t>/(</w:t>
            </w:r>
            <w:proofErr w:type="gramEnd"/>
            <w:r>
              <w:t>N&amp;C LOC).</w:t>
            </w:r>
          </w:p>
        </w:tc>
      </w:tr>
      <w:tr w:rsidR="0024656D" w14:paraId="24B424C9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7321C93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Ratios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87F08E5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These are the ratios of the number of defects found in various phases.</w:t>
            </w:r>
          </w:p>
          <w:p w14:paraId="6C851CB2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Thus, the (code review)/compile ratio is the ratio of the defects found in code review to those found in compile.</w:t>
            </w:r>
          </w:p>
          <w:p w14:paraId="49AABAE5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These ratios can also be calculated from the defects/KLOC values.</w:t>
            </w:r>
          </w:p>
          <w:p w14:paraId="35D0C220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When the denominator phase values are 0, enter "inf."</w:t>
            </w:r>
          </w:p>
        </w:tc>
      </w:tr>
    </w:tbl>
    <w:p w14:paraId="2DF400B9" w14:textId="77777777" w:rsidR="0024656D" w:rsidRDefault="0024656D">
      <w:pPr>
        <w:jc w:val="center"/>
        <w:rPr>
          <w:b/>
        </w:rPr>
      </w:pPr>
      <w:r>
        <w:rPr>
          <w:b/>
        </w:rPr>
        <w:t>(continued)</w:t>
      </w:r>
    </w:p>
    <w:p w14:paraId="04CC7A8C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Instructions - Form SUMQ (continued)</w:t>
      </w:r>
    </w:p>
    <w:p w14:paraId="33860F52" w14:textId="77777777" w:rsidR="0024656D" w:rsidRDefault="0024656D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71130F8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069B0D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Development Time Ratios 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D770888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These are the ratios of the times spent in each development phase.</w:t>
            </w:r>
          </w:p>
          <w:p w14:paraId="6A8F15D5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Thus, the DLD/code ratio is the ratio of the time spent in detailed design to the time spent in coding a program.</w:t>
            </w:r>
          </w:p>
          <w:p w14:paraId="0E4570B6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planned and actual ratios from the SUMP date.</w:t>
            </w:r>
          </w:p>
          <w:p w14:paraId="1901B1E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39F92A5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347D71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131213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A/FR is calculated as the ratio of appraisal to failure time.</w:t>
            </w:r>
          </w:p>
          <w:p w14:paraId="54A94DC0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Appraisal time is the time spent reviewing and inspecting programs.</w:t>
            </w:r>
          </w:p>
          <w:p w14:paraId="7E18B06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Failure time is the time spent compiling and testing programs.</w:t>
            </w:r>
          </w:p>
          <w:p w14:paraId="1434C168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To calculate A/FR, divide the total detailed design review, code review, and inspection times by total compile and unit test times.</w:t>
            </w:r>
          </w:p>
          <w:p w14:paraId="46EC5FA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Use the sum of personal review and total team inspection times.</w:t>
            </w:r>
          </w:p>
          <w:p w14:paraId="751ECF07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When the denominator phase values are 0, enter "inf."</w:t>
            </w:r>
          </w:p>
        </w:tc>
      </w:tr>
      <w:tr w:rsidR="0024656D" w14:paraId="60B1526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6D9391F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Review and Inspection Rates 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712FF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review and inspection rates by dividing the size of the reviewed product by the total review or inspection time in hours.</w:t>
            </w:r>
          </w:p>
          <w:p w14:paraId="6F4A823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Make this calculation for each review and inspection.</w:t>
            </w:r>
          </w:p>
          <w:p w14:paraId="1872E761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In planning, use the QUAL standard for guidance (Appendix G).</w:t>
            </w:r>
          </w:p>
          <w:p w14:paraId="0B2334E8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625ACAE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DB2A35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Injection and Removal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9301DDD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The defect rates are calculated in defects injected per hour.</w:t>
            </w:r>
          </w:p>
          <w:p w14:paraId="65F66D0B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for coding, if you spent 2 hours coding a 100 LOC module and injected 12 defects, you would have injected 6 defects/hour.</w:t>
            </w:r>
          </w:p>
          <w:p w14:paraId="39C21CF5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Similarly, if you spent 1 hour reviewing this module and found 4 defects, you would have removed 4 defects/hour.</w:t>
            </w:r>
          </w:p>
          <w:p w14:paraId="66DDB44D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Based on the QUAL standard, establish standard team rates.</w:t>
            </w:r>
          </w:p>
        </w:tc>
      </w:tr>
      <w:tr w:rsidR="0024656D" w14:paraId="4E6C51E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02622EE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Phase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216F4B4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Phase yield refers to the percentage of the defects in the product that were removed in that phase.</w:t>
            </w:r>
          </w:p>
          <w:p w14:paraId="25B67AF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in reviewing a 100 LOC module, if the review found four and you later determine that there were 6 defects in the module, the phase yield would be 100*4/6=66.7%.</w:t>
            </w:r>
          </w:p>
          <w:p w14:paraId="64989DA3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 xml:space="preserve">In planning, use historical data to estimate the yield values needed for each defect-removal phase. </w:t>
            </w:r>
          </w:p>
          <w:p w14:paraId="4DE467BB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After each phase, calculate the estimated yield values.</w:t>
            </w:r>
          </w:p>
        </w:tc>
      </w:tr>
      <w:tr w:rsidR="0024656D" w14:paraId="75104A4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C8E735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Process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EABBF2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Process yield refers to the percentage of the defects injected into a product that were removed before a given phase.</w:t>
            </w:r>
          </w:p>
          <w:p w14:paraId="1B3924BC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for a 100 LOC module, if you later determine that a total of 8 defects were injected into a module before compile and 5 were removed before compile, the yield before compile would be 100*5/8=62.5%.</w:t>
            </w:r>
          </w:p>
          <w:p w14:paraId="7A42F079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 xml:space="preserve">In planning, use the QUAL standard or your own data to estimate the yield values for each defect-removal phase. </w:t>
            </w:r>
          </w:p>
        </w:tc>
      </w:tr>
    </w:tbl>
    <w:p w14:paraId="0CFEEE4D" w14:textId="77777777" w:rsidR="0024656D" w:rsidRDefault="00137A7D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27DB" w14:textId="77777777" w:rsidR="001D1EAE" w:rsidRDefault="00F42E0E">
      <w:r>
        <w:separator/>
      </w:r>
    </w:p>
  </w:endnote>
  <w:endnote w:type="continuationSeparator" w:id="0">
    <w:p w14:paraId="59BF9FC4" w14:textId="77777777" w:rsidR="001D1EAE" w:rsidRDefault="00F42E0E">
      <w:r>
        <w:continuationSeparator/>
      </w:r>
    </w:p>
  </w:endnote>
  <w:endnote w:type="continuationNotice" w:id="1">
    <w:p w14:paraId="502A92BA" w14:textId="77777777" w:rsidR="00284308" w:rsidRDefault="00284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6467" w14:textId="77777777" w:rsidR="00CE60AF" w:rsidRDefault="00CE60A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3842" w14:textId="77777777" w:rsidR="001D1EAE" w:rsidRDefault="00F42E0E">
      <w:r>
        <w:separator/>
      </w:r>
    </w:p>
  </w:footnote>
  <w:footnote w:type="continuationSeparator" w:id="0">
    <w:p w14:paraId="6FD7AB98" w14:textId="77777777" w:rsidR="001D1EAE" w:rsidRDefault="00F42E0E">
      <w:r>
        <w:continuationSeparator/>
      </w:r>
    </w:p>
  </w:footnote>
  <w:footnote w:type="continuationNotice" w:id="1">
    <w:p w14:paraId="6503F15D" w14:textId="77777777" w:rsidR="00284308" w:rsidRDefault="002843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E5C2" w14:textId="77777777" w:rsidR="001065D2" w:rsidRDefault="001065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14:paraId="6DB11273" w14:textId="77777777" w:rsidR="001065D2" w:rsidRDefault="001065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orarat Kaserm">
    <w15:presenceInfo w15:providerId="AD" w15:userId="S::62160107@my.buu.ac.th::e6dc611c-c425-4c5e-a209-78fd66b36c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13E2B"/>
    <w:rsid w:val="0001461E"/>
    <w:rsid w:val="00014972"/>
    <w:rsid w:val="0001701F"/>
    <w:rsid w:val="0005658F"/>
    <w:rsid w:val="00062136"/>
    <w:rsid w:val="00084C44"/>
    <w:rsid w:val="000A19F7"/>
    <w:rsid w:val="000C63D3"/>
    <w:rsid w:val="000D4018"/>
    <w:rsid w:val="000E1CF2"/>
    <w:rsid w:val="000E6D4A"/>
    <w:rsid w:val="000F09F6"/>
    <w:rsid w:val="001031B0"/>
    <w:rsid w:val="001065D2"/>
    <w:rsid w:val="00131A6F"/>
    <w:rsid w:val="00137A7D"/>
    <w:rsid w:val="0013DAB4"/>
    <w:rsid w:val="00155E61"/>
    <w:rsid w:val="00181CE0"/>
    <w:rsid w:val="001A1EFB"/>
    <w:rsid w:val="001A2AD3"/>
    <w:rsid w:val="001B151C"/>
    <w:rsid w:val="001D1EAE"/>
    <w:rsid w:val="001E2537"/>
    <w:rsid w:val="00207330"/>
    <w:rsid w:val="00214CA8"/>
    <w:rsid w:val="002243F0"/>
    <w:rsid w:val="0024656D"/>
    <w:rsid w:val="00284308"/>
    <w:rsid w:val="002C1771"/>
    <w:rsid w:val="002C620E"/>
    <w:rsid w:val="002D07D6"/>
    <w:rsid w:val="002E8F7F"/>
    <w:rsid w:val="002EAE14"/>
    <w:rsid w:val="00324494"/>
    <w:rsid w:val="0033118B"/>
    <w:rsid w:val="00351FC6"/>
    <w:rsid w:val="00360877"/>
    <w:rsid w:val="00394D3A"/>
    <w:rsid w:val="0039AB41"/>
    <w:rsid w:val="003B25D1"/>
    <w:rsid w:val="003D137A"/>
    <w:rsid w:val="004050EE"/>
    <w:rsid w:val="00441B09"/>
    <w:rsid w:val="004427EA"/>
    <w:rsid w:val="00449545"/>
    <w:rsid w:val="0047265D"/>
    <w:rsid w:val="00496267"/>
    <w:rsid w:val="00586458"/>
    <w:rsid w:val="005B5DC3"/>
    <w:rsid w:val="006229A8"/>
    <w:rsid w:val="0064412D"/>
    <w:rsid w:val="006B05B1"/>
    <w:rsid w:val="006C4926"/>
    <w:rsid w:val="0070357D"/>
    <w:rsid w:val="007059C8"/>
    <w:rsid w:val="00705E2D"/>
    <w:rsid w:val="007274DC"/>
    <w:rsid w:val="00762E5D"/>
    <w:rsid w:val="007653B3"/>
    <w:rsid w:val="0077027D"/>
    <w:rsid w:val="007F473D"/>
    <w:rsid w:val="00822F1A"/>
    <w:rsid w:val="00843F03"/>
    <w:rsid w:val="00845073"/>
    <w:rsid w:val="00865740"/>
    <w:rsid w:val="008807DC"/>
    <w:rsid w:val="008E7AEE"/>
    <w:rsid w:val="00906FDD"/>
    <w:rsid w:val="00924BD1"/>
    <w:rsid w:val="00961BE9"/>
    <w:rsid w:val="009765D8"/>
    <w:rsid w:val="009931EC"/>
    <w:rsid w:val="009D3F48"/>
    <w:rsid w:val="009F322B"/>
    <w:rsid w:val="00A16240"/>
    <w:rsid w:val="00A31F9A"/>
    <w:rsid w:val="00A3716E"/>
    <w:rsid w:val="00A66DAA"/>
    <w:rsid w:val="00B1064C"/>
    <w:rsid w:val="00B6524E"/>
    <w:rsid w:val="00BE3BD7"/>
    <w:rsid w:val="00BF4618"/>
    <w:rsid w:val="00C635AE"/>
    <w:rsid w:val="00C8778A"/>
    <w:rsid w:val="00CB64EF"/>
    <w:rsid w:val="00CE60AF"/>
    <w:rsid w:val="00CF74F0"/>
    <w:rsid w:val="00E236BD"/>
    <w:rsid w:val="00E55E71"/>
    <w:rsid w:val="00F25102"/>
    <w:rsid w:val="00F36A5B"/>
    <w:rsid w:val="00F42E0E"/>
    <w:rsid w:val="00F52250"/>
    <w:rsid w:val="00F74054"/>
    <w:rsid w:val="00FA416C"/>
    <w:rsid w:val="00FB4A63"/>
    <w:rsid w:val="00FB649D"/>
    <w:rsid w:val="00FC1465"/>
    <w:rsid w:val="00FD2DFE"/>
    <w:rsid w:val="00FD6505"/>
    <w:rsid w:val="00FF4F73"/>
    <w:rsid w:val="01388577"/>
    <w:rsid w:val="01990C40"/>
    <w:rsid w:val="0200A01B"/>
    <w:rsid w:val="02E3A5CF"/>
    <w:rsid w:val="0316D304"/>
    <w:rsid w:val="0323C908"/>
    <w:rsid w:val="0337EBE9"/>
    <w:rsid w:val="03407299"/>
    <w:rsid w:val="03C8ECD8"/>
    <w:rsid w:val="03E6B1F4"/>
    <w:rsid w:val="0422B304"/>
    <w:rsid w:val="04A21BE9"/>
    <w:rsid w:val="04BF1BF3"/>
    <w:rsid w:val="04D21C29"/>
    <w:rsid w:val="04FB0C70"/>
    <w:rsid w:val="05049AF0"/>
    <w:rsid w:val="05CB9577"/>
    <w:rsid w:val="05E3BE75"/>
    <w:rsid w:val="0627B945"/>
    <w:rsid w:val="063934B8"/>
    <w:rsid w:val="06506E5A"/>
    <w:rsid w:val="065C311D"/>
    <w:rsid w:val="0685CD7C"/>
    <w:rsid w:val="06CB8B7B"/>
    <w:rsid w:val="071AB1EF"/>
    <w:rsid w:val="0765847D"/>
    <w:rsid w:val="07866A12"/>
    <w:rsid w:val="07BD9559"/>
    <w:rsid w:val="07D13464"/>
    <w:rsid w:val="07F7505F"/>
    <w:rsid w:val="0814B7AB"/>
    <w:rsid w:val="0830B4B1"/>
    <w:rsid w:val="083ECC63"/>
    <w:rsid w:val="0850158F"/>
    <w:rsid w:val="0858A6EB"/>
    <w:rsid w:val="0873A3DE"/>
    <w:rsid w:val="08CEC795"/>
    <w:rsid w:val="08FB5620"/>
    <w:rsid w:val="09226FE8"/>
    <w:rsid w:val="092AA8E0"/>
    <w:rsid w:val="094CDA15"/>
    <w:rsid w:val="095070FE"/>
    <w:rsid w:val="09875B9E"/>
    <w:rsid w:val="09ADF5B8"/>
    <w:rsid w:val="09B8BA6C"/>
    <w:rsid w:val="09CF433C"/>
    <w:rsid w:val="09F13470"/>
    <w:rsid w:val="0A0FF3A4"/>
    <w:rsid w:val="0A574ADF"/>
    <w:rsid w:val="0AAFA7B4"/>
    <w:rsid w:val="0B38E87C"/>
    <w:rsid w:val="0B3A37A2"/>
    <w:rsid w:val="0B54A2ED"/>
    <w:rsid w:val="0BFC7D83"/>
    <w:rsid w:val="0C3121C3"/>
    <w:rsid w:val="0C7917A7"/>
    <w:rsid w:val="0CA706B0"/>
    <w:rsid w:val="0CD6CE71"/>
    <w:rsid w:val="0CE346CB"/>
    <w:rsid w:val="0D458964"/>
    <w:rsid w:val="0D783653"/>
    <w:rsid w:val="0DA4D0AB"/>
    <w:rsid w:val="0DF32703"/>
    <w:rsid w:val="0E08CF70"/>
    <w:rsid w:val="0E2184C0"/>
    <w:rsid w:val="0F16E5E2"/>
    <w:rsid w:val="0F1CDA35"/>
    <w:rsid w:val="0FE720DD"/>
    <w:rsid w:val="10143888"/>
    <w:rsid w:val="108D8779"/>
    <w:rsid w:val="10B2C5D4"/>
    <w:rsid w:val="10C54843"/>
    <w:rsid w:val="1152C1F6"/>
    <w:rsid w:val="1154D5BA"/>
    <w:rsid w:val="1175FBFE"/>
    <w:rsid w:val="11BC40D6"/>
    <w:rsid w:val="11C0F7C1"/>
    <w:rsid w:val="11C29325"/>
    <w:rsid w:val="11DE6C92"/>
    <w:rsid w:val="11E39791"/>
    <w:rsid w:val="121AAD0D"/>
    <w:rsid w:val="12391DE8"/>
    <w:rsid w:val="124E7174"/>
    <w:rsid w:val="126AFD6D"/>
    <w:rsid w:val="12D60987"/>
    <w:rsid w:val="12EF2326"/>
    <w:rsid w:val="1378E604"/>
    <w:rsid w:val="13AAD234"/>
    <w:rsid w:val="146DFFE6"/>
    <w:rsid w:val="148E7E95"/>
    <w:rsid w:val="149ACD8A"/>
    <w:rsid w:val="1535B72E"/>
    <w:rsid w:val="155E36C7"/>
    <w:rsid w:val="15E8A768"/>
    <w:rsid w:val="15F18B46"/>
    <w:rsid w:val="16008A92"/>
    <w:rsid w:val="16051D80"/>
    <w:rsid w:val="16711E44"/>
    <w:rsid w:val="1679B746"/>
    <w:rsid w:val="1697A542"/>
    <w:rsid w:val="16B353C2"/>
    <w:rsid w:val="16C79E6D"/>
    <w:rsid w:val="170A134C"/>
    <w:rsid w:val="175DD33B"/>
    <w:rsid w:val="17E3B767"/>
    <w:rsid w:val="1816FDA1"/>
    <w:rsid w:val="181E98CC"/>
    <w:rsid w:val="188343DD"/>
    <w:rsid w:val="18834A2D"/>
    <w:rsid w:val="18A5E3AD"/>
    <w:rsid w:val="18C8D149"/>
    <w:rsid w:val="18FFD666"/>
    <w:rsid w:val="19044789"/>
    <w:rsid w:val="19479FE9"/>
    <w:rsid w:val="19EB0073"/>
    <w:rsid w:val="19ED668F"/>
    <w:rsid w:val="19F8BB7A"/>
    <w:rsid w:val="19FE72B3"/>
    <w:rsid w:val="1AF3B670"/>
    <w:rsid w:val="1B7DB2FD"/>
    <w:rsid w:val="1BDD846F"/>
    <w:rsid w:val="1C4A6CBB"/>
    <w:rsid w:val="1CAA4BEA"/>
    <w:rsid w:val="1CC4F31C"/>
    <w:rsid w:val="1CDF78EA"/>
    <w:rsid w:val="1D03B5D9"/>
    <w:rsid w:val="1D0F803A"/>
    <w:rsid w:val="1D126852"/>
    <w:rsid w:val="1D2158F3"/>
    <w:rsid w:val="1D290CBF"/>
    <w:rsid w:val="1D4BB53E"/>
    <w:rsid w:val="1D4EAB71"/>
    <w:rsid w:val="1DF2E46C"/>
    <w:rsid w:val="1E31DD30"/>
    <w:rsid w:val="1F06FD91"/>
    <w:rsid w:val="1F104A24"/>
    <w:rsid w:val="1F1110F0"/>
    <w:rsid w:val="1F25DBD7"/>
    <w:rsid w:val="1F825917"/>
    <w:rsid w:val="2055D6CA"/>
    <w:rsid w:val="209A712D"/>
    <w:rsid w:val="209EBF60"/>
    <w:rsid w:val="20B63E70"/>
    <w:rsid w:val="20C75CE4"/>
    <w:rsid w:val="20CA1DEF"/>
    <w:rsid w:val="20F13AE1"/>
    <w:rsid w:val="2161225C"/>
    <w:rsid w:val="21C0AD06"/>
    <w:rsid w:val="21DC60A7"/>
    <w:rsid w:val="21E2B6E5"/>
    <w:rsid w:val="22710209"/>
    <w:rsid w:val="22933C82"/>
    <w:rsid w:val="22B0494A"/>
    <w:rsid w:val="22B8E661"/>
    <w:rsid w:val="22B9D57D"/>
    <w:rsid w:val="22CE1044"/>
    <w:rsid w:val="232DD440"/>
    <w:rsid w:val="23A850CB"/>
    <w:rsid w:val="23CEF94F"/>
    <w:rsid w:val="2404F11B"/>
    <w:rsid w:val="241782B5"/>
    <w:rsid w:val="2424F44E"/>
    <w:rsid w:val="2479FC25"/>
    <w:rsid w:val="248A9B7E"/>
    <w:rsid w:val="24CFE7DD"/>
    <w:rsid w:val="2516078A"/>
    <w:rsid w:val="252AD55B"/>
    <w:rsid w:val="2564BD59"/>
    <w:rsid w:val="2594B658"/>
    <w:rsid w:val="25B73CC2"/>
    <w:rsid w:val="25BB44B6"/>
    <w:rsid w:val="26133A7E"/>
    <w:rsid w:val="26372335"/>
    <w:rsid w:val="26B8D692"/>
    <w:rsid w:val="26BA1748"/>
    <w:rsid w:val="27091DFF"/>
    <w:rsid w:val="272B9853"/>
    <w:rsid w:val="27459614"/>
    <w:rsid w:val="2754FEE0"/>
    <w:rsid w:val="2778F1BE"/>
    <w:rsid w:val="278513FD"/>
    <w:rsid w:val="278FE1E8"/>
    <w:rsid w:val="27E67393"/>
    <w:rsid w:val="2805AA30"/>
    <w:rsid w:val="2892AD8C"/>
    <w:rsid w:val="28BDFE35"/>
    <w:rsid w:val="28E7472A"/>
    <w:rsid w:val="28FAF5F3"/>
    <w:rsid w:val="29229309"/>
    <w:rsid w:val="299863F1"/>
    <w:rsid w:val="299BF235"/>
    <w:rsid w:val="2A6AA75C"/>
    <w:rsid w:val="2AAB004F"/>
    <w:rsid w:val="2B0FAB60"/>
    <w:rsid w:val="2B216CD1"/>
    <w:rsid w:val="2B842463"/>
    <w:rsid w:val="2C24BFA9"/>
    <w:rsid w:val="2C37747B"/>
    <w:rsid w:val="2CA94248"/>
    <w:rsid w:val="2CB86B12"/>
    <w:rsid w:val="2CC47E95"/>
    <w:rsid w:val="2CCE42CF"/>
    <w:rsid w:val="2CFBF52C"/>
    <w:rsid w:val="2D5A0A5C"/>
    <w:rsid w:val="2E01BDBB"/>
    <w:rsid w:val="2E0B9052"/>
    <w:rsid w:val="2E3BD0F0"/>
    <w:rsid w:val="2E3BDA6E"/>
    <w:rsid w:val="2E630574"/>
    <w:rsid w:val="2E7591B8"/>
    <w:rsid w:val="2EC32666"/>
    <w:rsid w:val="2EDAFC77"/>
    <w:rsid w:val="2F11A012"/>
    <w:rsid w:val="2F34949D"/>
    <w:rsid w:val="2F365CB4"/>
    <w:rsid w:val="2F6F10FA"/>
    <w:rsid w:val="2FD4B199"/>
    <w:rsid w:val="2FF91CB7"/>
    <w:rsid w:val="30191110"/>
    <w:rsid w:val="3048E86E"/>
    <w:rsid w:val="305C4124"/>
    <w:rsid w:val="3070A0CE"/>
    <w:rsid w:val="30979F6B"/>
    <w:rsid w:val="30A52042"/>
    <w:rsid w:val="30F3D016"/>
    <w:rsid w:val="30FF9255"/>
    <w:rsid w:val="314E1A91"/>
    <w:rsid w:val="317081FA"/>
    <w:rsid w:val="31B4C0BB"/>
    <w:rsid w:val="31D8437B"/>
    <w:rsid w:val="3278337F"/>
    <w:rsid w:val="32C5DDE0"/>
    <w:rsid w:val="331EB8A3"/>
    <w:rsid w:val="33276F2D"/>
    <w:rsid w:val="3362B329"/>
    <w:rsid w:val="337A9F4D"/>
    <w:rsid w:val="3389A72E"/>
    <w:rsid w:val="338C1A3E"/>
    <w:rsid w:val="339549B0"/>
    <w:rsid w:val="33A85260"/>
    <w:rsid w:val="33C2E759"/>
    <w:rsid w:val="34A4D7FD"/>
    <w:rsid w:val="34F3CAE8"/>
    <w:rsid w:val="34F865BA"/>
    <w:rsid w:val="35130DC8"/>
    <w:rsid w:val="354A3897"/>
    <w:rsid w:val="354E472D"/>
    <w:rsid w:val="3591461B"/>
    <w:rsid w:val="35A0877B"/>
    <w:rsid w:val="35B2BE2A"/>
    <w:rsid w:val="3695971E"/>
    <w:rsid w:val="36BB578C"/>
    <w:rsid w:val="36E3D3C9"/>
    <w:rsid w:val="370970A5"/>
    <w:rsid w:val="372013E4"/>
    <w:rsid w:val="374F9D56"/>
    <w:rsid w:val="374FBA85"/>
    <w:rsid w:val="3778A117"/>
    <w:rsid w:val="377A22DF"/>
    <w:rsid w:val="3788EBE3"/>
    <w:rsid w:val="379E555B"/>
    <w:rsid w:val="37A0BEF3"/>
    <w:rsid w:val="37A12C21"/>
    <w:rsid w:val="37BF4340"/>
    <w:rsid w:val="37E1CCE5"/>
    <w:rsid w:val="380B8C59"/>
    <w:rsid w:val="386D4FF4"/>
    <w:rsid w:val="38A28A2A"/>
    <w:rsid w:val="3933F73F"/>
    <w:rsid w:val="3934FC9D"/>
    <w:rsid w:val="393ABD6F"/>
    <w:rsid w:val="39504FBB"/>
    <w:rsid w:val="395B13A1"/>
    <w:rsid w:val="3998E216"/>
    <w:rsid w:val="39BF5BDE"/>
    <w:rsid w:val="39E9BB49"/>
    <w:rsid w:val="3A12263F"/>
    <w:rsid w:val="3A49A7C7"/>
    <w:rsid w:val="3A4D6A3B"/>
    <w:rsid w:val="3A801FBF"/>
    <w:rsid w:val="3A8585CA"/>
    <w:rsid w:val="3A9D4B94"/>
    <w:rsid w:val="3A9D6A4B"/>
    <w:rsid w:val="3AA68E8E"/>
    <w:rsid w:val="3AEC295D"/>
    <w:rsid w:val="3B09390E"/>
    <w:rsid w:val="3B20AEC3"/>
    <w:rsid w:val="3B489638"/>
    <w:rsid w:val="3B70AED3"/>
    <w:rsid w:val="3B7108E2"/>
    <w:rsid w:val="3BBD8671"/>
    <w:rsid w:val="3BDF2207"/>
    <w:rsid w:val="3C15CA51"/>
    <w:rsid w:val="3C35B9CA"/>
    <w:rsid w:val="3CB3C84C"/>
    <w:rsid w:val="3CE46699"/>
    <w:rsid w:val="3CF9194E"/>
    <w:rsid w:val="3D160051"/>
    <w:rsid w:val="3D6235B7"/>
    <w:rsid w:val="3D8F7CA6"/>
    <w:rsid w:val="3DEDF09B"/>
    <w:rsid w:val="3DFDEFDA"/>
    <w:rsid w:val="3E4A8AE2"/>
    <w:rsid w:val="3E4AFCDC"/>
    <w:rsid w:val="3E692691"/>
    <w:rsid w:val="3EB1E118"/>
    <w:rsid w:val="3EC519F2"/>
    <w:rsid w:val="3ED68C6B"/>
    <w:rsid w:val="3F85DF83"/>
    <w:rsid w:val="3FB15406"/>
    <w:rsid w:val="3FB69BAB"/>
    <w:rsid w:val="3FB9E66A"/>
    <w:rsid w:val="4017CA10"/>
    <w:rsid w:val="405AF606"/>
    <w:rsid w:val="405B58C6"/>
    <w:rsid w:val="407BBA3E"/>
    <w:rsid w:val="40818F01"/>
    <w:rsid w:val="41163B66"/>
    <w:rsid w:val="4119694A"/>
    <w:rsid w:val="4137A633"/>
    <w:rsid w:val="41B10379"/>
    <w:rsid w:val="41EA3AC2"/>
    <w:rsid w:val="426B118F"/>
    <w:rsid w:val="43056B91"/>
    <w:rsid w:val="430CE02E"/>
    <w:rsid w:val="434316D6"/>
    <w:rsid w:val="4365EFF6"/>
    <w:rsid w:val="436EE880"/>
    <w:rsid w:val="4379E182"/>
    <w:rsid w:val="43F3B4FF"/>
    <w:rsid w:val="44085477"/>
    <w:rsid w:val="446618EB"/>
    <w:rsid w:val="448CB2AF"/>
    <w:rsid w:val="448E3AD4"/>
    <w:rsid w:val="45060030"/>
    <w:rsid w:val="45243964"/>
    <w:rsid w:val="454F2B61"/>
    <w:rsid w:val="454F60E7"/>
    <w:rsid w:val="45AA3B05"/>
    <w:rsid w:val="45BBEB74"/>
    <w:rsid w:val="45DA6819"/>
    <w:rsid w:val="45FC63CE"/>
    <w:rsid w:val="463B00CE"/>
    <w:rsid w:val="46DB4E90"/>
    <w:rsid w:val="472BC50A"/>
    <w:rsid w:val="473EEABC"/>
    <w:rsid w:val="475F25DA"/>
    <w:rsid w:val="4767359C"/>
    <w:rsid w:val="478CC662"/>
    <w:rsid w:val="479455FF"/>
    <w:rsid w:val="47EA343F"/>
    <w:rsid w:val="4868C6AC"/>
    <w:rsid w:val="488F1D55"/>
    <w:rsid w:val="48B6B4A3"/>
    <w:rsid w:val="48BB8585"/>
    <w:rsid w:val="48D764E4"/>
    <w:rsid w:val="49031CD4"/>
    <w:rsid w:val="4995D828"/>
    <w:rsid w:val="49BE6D2C"/>
    <w:rsid w:val="49D9D2F8"/>
    <w:rsid w:val="4A06F2BF"/>
    <w:rsid w:val="4A8C9E73"/>
    <w:rsid w:val="4AAF743C"/>
    <w:rsid w:val="4ABE30DC"/>
    <w:rsid w:val="4AF5555B"/>
    <w:rsid w:val="4B1F98D1"/>
    <w:rsid w:val="4B55BCB2"/>
    <w:rsid w:val="4B5EBA02"/>
    <w:rsid w:val="4B8F0D70"/>
    <w:rsid w:val="4BA8C6FE"/>
    <w:rsid w:val="4BE3334E"/>
    <w:rsid w:val="4BF0103A"/>
    <w:rsid w:val="4C29EF3A"/>
    <w:rsid w:val="4C68B637"/>
    <w:rsid w:val="4C68F612"/>
    <w:rsid w:val="4C761B61"/>
    <w:rsid w:val="4CCC4605"/>
    <w:rsid w:val="4D6BDBF0"/>
    <w:rsid w:val="4DC5E463"/>
    <w:rsid w:val="4DFD1656"/>
    <w:rsid w:val="4E11AB2C"/>
    <w:rsid w:val="4E7B3FFB"/>
    <w:rsid w:val="4EAD06B2"/>
    <w:rsid w:val="4F2034AB"/>
    <w:rsid w:val="4FC84EC4"/>
    <w:rsid w:val="4FF37933"/>
    <w:rsid w:val="504DF67F"/>
    <w:rsid w:val="5061FF94"/>
    <w:rsid w:val="50BC7DAA"/>
    <w:rsid w:val="50DB0A98"/>
    <w:rsid w:val="512A6CAD"/>
    <w:rsid w:val="515B966B"/>
    <w:rsid w:val="51684A9A"/>
    <w:rsid w:val="516DF83E"/>
    <w:rsid w:val="519F190D"/>
    <w:rsid w:val="51BF4450"/>
    <w:rsid w:val="51D01706"/>
    <w:rsid w:val="51E0A0B1"/>
    <w:rsid w:val="51E54C5E"/>
    <w:rsid w:val="521A01BB"/>
    <w:rsid w:val="52641816"/>
    <w:rsid w:val="52992084"/>
    <w:rsid w:val="52ED4643"/>
    <w:rsid w:val="53224DA2"/>
    <w:rsid w:val="53454909"/>
    <w:rsid w:val="5351A013"/>
    <w:rsid w:val="538404F6"/>
    <w:rsid w:val="53C28D99"/>
    <w:rsid w:val="53DE813B"/>
    <w:rsid w:val="53FE7C1E"/>
    <w:rsid w:val="5407ADC4"/>
    <w:rsid w:val="5409EC3D"/>
    <w:rsid w:val="54106498"/>
    <w:rsid w:val="5445E61D"/>
    <w:rsid w:val="5492DD30"/>
    <w:rsid w:val="54B24C64"/>
    <w:rsid w:val="54DE1D97"/>
    <w:rsid w:val="54F02C15"/>
    <w:rsid w:val="5531C5E4"/>
    <w:rsid w:val="556DE0DA"/>
    <w:rsid w:val="5587740B"/>
    <w:rsid w:val="55BD3CFF"/>
    <w:rsid w:val="5640CA88"/>
    <w:rsid w:val="565114A5"/>
    <w:rsid w:val="5660DBA6"/>
    <w:rsid w:val="5705BF2B"/>
    <w:rsid w:val="57697451"/>
    <w:rsid w:val="57D5E9BA"/>
    <w:rsid w:val="5832932B"/>
    <w:rsid w:val="58C7EAC2"/>
    <w:rsid w:val="58F29D82"/>
    <w:rsid w:val="597DED23"/>
    <w:rsid w:val="59802C65"/>
    <w:rsid w:val="59ECE254"/>
    <w:rsid w:val="5A069B28"/>
    <w:rsid w:val="5A0B9A93"/>
    <w:rsid w:val="5A35E9D0"/>
    <w:rsid w:val="5A75C058"/>
    <w:rsid w:val="5AC1DEEE"/>
    <w:rsid w:val="5AF45D14"/>
    <w:rsid w:val="5AF5256F"/>
    <w:rsid w:val="5B309D2F"/>
    <w:rsid w:val="5B7CCB52"/>
    <w:rsid w:val="5BA0AD59"/>
    <w:rsid w:val="5BF7ECD6"/>
    <w:rsid w:val="5C4CB23C"/>
    <w:rsid w:val="5C9C3A31"/>
    <w:rsid w:val="5CD04AC5"/>
    <w:rsid w:val="5CE4776D"/>
    <w:rsid w:val="5CEBAE9E"/>
    <w:rsid w:val="5D1207BF"/>
    <w:rsid w:val="5D191EBC"/>
    <w:rsid w:val="5D1B757A"/>
    <w:rsid w:val="5D6BADFF"/>
    <w:rsid w:val="5D9F8042"/>
    <w:rsid w:val="5DB84DFC"/>
    <w:rsid w:val="5DE54EE7"/>
    <w:rsid w:val="5E048AD2"/>
    <w:rsid w:val="5E0FC31E"/>
    <w:rsid w:val="5EA75554"/>
    <w:rsid w:val="5EAE8A13"/>
    <w:rsid w:val="5EBF7FCD"/>
    <w:rsid w:val="5EC58E1A"/>
    <w:rsid w:val="5EFDDA70"/>
    <w:rsid w:val="5F01D199"/>
    <w:rsid w:val="5F34A929"/>
    <w:rsid w:val="5FB5E30C"/>
    <w:rsid w:val="5FCE8BD2"/>
    <w:rsid w:val="5FFFACA1"/>
    <w:rsid w:val="60169F57"/>
    <w:rsid w:val="60371418"/>
    <w:rsid w:val="604B2F55"/>
    <w:rsid w:val="60681658"/>
    <w:rsid w:val="6074E139"/>
    <w:rsid w:val="60B6D56A"/>
    <w:rsid w:val="60C4ABAA"/>
    <w:rsid w:val="60E705AD"/>
    <w:rsid w:val="60E9E3DF"/>
    <w:rsid w:val="618B9859"/>
    <w:rsid w:val="61D43CDB"/>
    <w:rsid w:val="62229881"/>
    <w:rsid w:val="6246EE14"/>
    <w:rsid w:val="627D4051"/>
    <w:rsid w:val="6293B54D"/>
    <w:rsid w:val="63036A0D"/>
    <w:rsid w:val="6308B1B2"/>
    <w:rsid w:val="631E6CC9"/>
    <w:rsid w:val="632397C8"/>
    <w:rsid w:val="63AA662C"/>
    <w:rsid w:val="63AC92D2"/>
    <w:rsid w:val="63AD0C0D"/>
    <w:rsid w:val="63B06246"/>
    <w:rsid w:val="6417DBA4"/>
    <w:rsid w:val="645A6ABE"/>
    <w:rsid w:val="646B7F51"/>
    <w:rsid w:val="646D3475"/>
    <w:rsid w:val="64B37D97"/>
    <w:rsid w:val="64C343D7"/>
    <w:rsid w:val="64ECB65B"/>
    <w:rsid w:val="653C50C9"/>
    <w:rsid w:val="657D2C83"/>
    <w:rsid w:val="65A2F405"/>
    <w:rsid w:val="65A46B09"/>
    <w:rsid w:val="65FE482E"/>
    <w:rsid w:val="662B5B39"/>
    <w:rsid w:val="667BD013"/>
    <w:rsid w:val="669F1E68"/>
    <w:rsid w:val="66CBC0A8"/>
    <w:rsid w:val="66D545B3"/>
    <w:rsid w:val="675D91AC"/>
    <w:rsid w:val="6780F032"/>
    <w:rsid w:val="6802A919"/>
    <w:rsid w:val="68138FF2"/>
    <w:rsid w:val="68764F6B"/>
    <w:rsid w:val="68BC1A40"/>
    <w:rsid w:val="68D2BD7F"/>
    <w:rsid w:val="69C8C5D0"/>
    <w:rsid w:val="69F3735C"/>
    <w:rsid w:val="69F5DBD4"/>
    <w:rsid w:val="69FE40EC"/>
    <w:rsid w:val="6A0112F8"/>
    <w:rsid w:val="6A11282F"/>
    <w:rsid w:val="6A16F370"/>
    <w:rsid w:val="6ADAF428"/>
    <w:rsid w:val="6B2CCF4E"/>
    <w:rsid w:val="6B320CE6"/>
    <w:rsid w:val="6B38E39F"/>
    <w:rsid w:val="6B7B37FF"/>
    <w:rsid w:val="6B8F4E55"/>
    <w:rsid w:val="6B9A823D"/>
    <w:rsid w:val="6BAE145A"/>
    <w:rsid w:val="6BE38432"/>
    <w:rsid w:val="6C6E572F"/>
    <w:rsid w:val="6CBD1BBC"/>
    <w:rsid w:val="6CFBEC30"/>
    <w:rsid w:val="6D2D6BEE"/>
    <w:rsid w:val="6D66A461"/>
    <w:rsid w:val="6D8C3910"/>
    <w:rsid w:val="6DED3985"/>
    <w:rsid w:val="6E00ABEE"/>
    <w:rsid w:val="6E27987D"/>
    <w:rsid w:val="6E49EEA0"/>
    <w:rsid w:val="6E66DB56"/>
    <w:rsid w:val="6E6FE5A5"/>
    <w:rsid w:val="6E90D162"/>
    <w:rsid w:val="6ED1C5EF"/>
    <w:rsid w:val="6EFADD05"/>
    <w:rsid w:val="6F324D2B"/>
    <w:rsid w:val="6F38C948"/>
    <w:rsid w:val="6F422641"/>
    <w:rsid w:val="6F4BFADC"/>
    <w:rsid w:val="6F66AB20"/>
    <w:rsid w:val="6FA47F05"/>
    <w:rsid w:val="6FDE65FD"/>
    <w:rsid w:val="6FF2FD3B"/>
    <w:rsid w:val="70294C7C"/>
    <w:rsid w:val="704A88A2"/>
    <w:rsid w:val="7077C38D"/>
    <w:rsid w:val="708CA026"/>
    <w:rsid w:val="70B8A097"/>
    <w:rsid w:val="70CD8304"/>
    <w:rsid w:val="70CF9EF4"/>
    <w:rsid w:val="70CFEB72"/>
    <w:rsid w:val="70D6CF52"/>
    <w:rsid w:val="710F56FD"/>
    <w:rsid w:val="71260023"/>
    <w:rsid w:val="712F4F5B"/>
    <w:rsid w:val="713A5B19"/>
    <w:rsid w:val="714F2C5D"/>
    <w:rsid w:val="715C33FD"/>
    <w:rsid w:val="716BFA3D"/>
    <w:rsid w:val="71C97D93"/>
    <w:rsid w:val="71CA25E0"/>
    <w:rsid w:val="71FF1CB9"/>
    <w:rsid w:val="72109135"/>
    <w:rsid w:val="723E5CDA"/>
    <w:rsid w:val="7258F9DE"/>
    <w:rsid w:val="72FB16BB"/>
    <w:rsid w:val="732FC1D7"/>
    <w:rsid w:val="735EDDE5"/>
    <w:rsid w:val="738CC62A"/>
    <w:rsid w:val="73BDAA07"/>
    <w:rsid w:val="73CEB5FC"/>
    <w:rsid w:val="740F2B29"/>
    <w:rsid w:val="741F5224"/>
    <w:rsid w:val="74248A9E"/>
    <w:rsid w:val="747C82B4"/>
    <w:rsid w:val="74BB1245"/>
    <w:rsid w:val="74C33573"/>
    <w:rsid w:val="74CFEE66"/>
    <w:rsid w:val="751671E1"/>
    <w:rsid w:val="75312DD5"/>
    <w:rsid w:val="75362603"/>
    <w:rsid w:val="757E62AF"/>
    <w:rsid w:val="75A46146"/>
    <w:rsid w:val="75AAFB8A"/>
    <w:rsid w:val="75B9C13C"/>
    <w:rsid w:val="7624B6A6"/>
    <w:rsid w:val="762A8B06"/>
    <w:rsid w:val="76488AA2"/>
    <w:rsid w:val="7654ED3F"/>
    <w:rsid w:val="76602082"/>
    <w:rsid w:val="76E0B6B5"/>
    <w:rsid w:val="76E0FB59"/>
    <w:rsid w:val="76FDCF8E"/>
    <w:rsid w:val="773DB074"/>
    <w:rsid w:val="77F98007"/>
    <w:rsid w:val="782B9CF5"/>
    <w:rsid w:val="78566F68"/>
    <w:rsid w:val="7868C6DD"/>
    <w:rsid w:val="787D1C62"/>
    <w:rsid w:val="79502381"/>
    <w:rsid w:val="79599E7C"/>
    <w:rsid w:val="79C1B565"/>
    <w:rsid w:val="7A06DF37"/>
    <w:rsid w:val="7A3F4B7C"/>
    <w:rsid w:val="7A88C775"/>
    <w:rsid w:val="7ABB8A58"/>
    <w:rsid w:val="7B13003E"/>
    <w:rsid w:val="7B1DAF50"/>
    <w:rsid w:val="7BA326B6"/>
    <w:rsid w:val="7BE64599"/>
    <w:rsid w:val="7BF9C513"/>
    <w:rsid w:val="7C44B389"/>
    <w:rsid w:val="7C8320B5"/>
    <w:rsid w:val="7C882C11"/>
    <w:rsid w:val="7CAF22F7"/>
    <w:rsid w:val="7CDB253A"/>
    <w:rsid w:val="7D642868"/>
    <w:rsid w:val="7D6D9DF2"/>
    <w:rsid w:val="7DB60D6F"/>
    <w:rsid w:val="7E46731B"/>
    <w:rsid w:val="7E82B336"/>
    <w:rsid w:val="7E83F033"/>
    <w:rsid w:val="7EF69452"/>
    <w:rsid w:val="7F0E8DBF"/>
    <w:rsid w:val="7F120107"/>
    <w:rsid w:val="7F70C69D"/>
    <w:rsid w:val="7F7BF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E895FF"/>
  <w15:chartTrackingRefBased/>
  <w15:docId w15:val="{345C6F04-C957-4EEA-BA2B-2469AD93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5" ma:contentTypeDescription="Create a new document." ma:contentTypeScope="" ma:versionID="df682144fd612706f5b615a563e7d621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0104de995bab4482188e1f7a1f4246ae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83340-C4FF-425D-AD04-82D861E0D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C2F95-8A0C-46A0-B595-E3BEA173C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27028-B674-492A-B8AC-128E9C2E339E}">
  <ds:schemaRefs>
    <ds:schemaRef ds:uri="cf802954-d5a2-4341-86b7-e6942dbeb309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474e1476-f19d-4411-afb9-12ed9396602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Worarat Kaserm</cp:lastModifiedBy>
  <cp:revision>2</cp:revision>
  <cp:lastPrinted>1999-04-11T12:18:00Z</cp:lastPrinted>
  <dcterms:created xsi:type="dcterms:W3CDTF">2022-01-28T12:38:00Z</dcterms:created>
  <dcterms:modified xsi:type="dcterms:W3CDTF">2022-01-28T12:38:00Z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